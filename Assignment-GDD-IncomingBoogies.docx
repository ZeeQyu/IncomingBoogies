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rFonts w:ascii="Lato" w:cs="Lato" w:eastAsia="Lato" w:hAnsi="Lato"/>
          <w:b w:val="1"/>
          <w:sz w:val="28"/>
          <w:szCs w:val="28"/>
          <w:rtl w:val="0"/>
        </w:rPr>
        <w:t xml:space="preserve">Incoming Boogies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Lato" w:cs="Lato" w:eastAsia="Lato" w:hAnsi="Lato"/>
          <w:rtl w:val="0"/>
        </w:rPr>
        <w:t xml:space="preserve">Incoming Boogies is a single player wave defense game where the player takes the role of a stationary turret defending itself from incoming waves comprised of various combinations of three distinct enemies.</w:t>
      </w:r>
    </w:p>
    <w:p w:rsidR="00000000" w:rsidDel="00000000" w:rsidP="00000000" w:rsidRDefault="00000000" w:rsidRPr="00000000">
      <w:pPr>
        <w:spacing w:line="360" w:lineRule="auto"/>
        <w:contextualSpacing w:val="0"/>
      </w:pPr>
      <w:r w:rsidDel="00000000" w:rsidR="00000000" w:rsidRPr="00000000">
        <w:rPr>
          <w:rFonts w:ascii="Lato" w:cs="Lato" w:eastAsia="Lato" w:hAnsi="Lato"/>
          <w:rtl w:val="0"/>
        </w:rPr>
        <w:t xml:space="preserve">It is made exclusively for PC.</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Winning/Losing Condition</w:t>
      </w:r>
    </w:p>
    <w:p w:rsidR="00000000" w:rsidDel="00000000" w:rsidP="00000000" w:rsidRDefault="00000000" w:rsidRPr="00000000">
      <w:pPr>
        <w:spacing w:line="360" w:lineRule="auto"/>
        <w:contextualSpacing w:val="0"/>
      </w:pPr>
      <w:r w:rsidDel="00000000" w:rsidR="00000000" w:rsidRPr="00000000">
        <w:rPr>
          <w:rtl w:val="0"/>
        </w:rPr>
        <w:t xml:space="preserve">The player loses the game when he runs out of lives, causing a game over.</w:t>
      </w:r>
    </w:p>
    <w:p w:rsidR="00000000" w:rsidDel="00000000" w:rsidP="00000000" w:rsidRDefault="00000000" w:rsidRPr="00000000">
      <w:pPr>
        <w:spacing w:line="360" w:lineRule="auto"/>
        <w:contextualSpacing w:val="0"/>
      </w:pPr>
      <w:r w:rsidDel="00000000" w:rsidR="00000000" w:rsidRPr="00000000">
        <w:rPr>
          <w:rtl w:val="0"/>
        </w:rPr>
        <w:t xml:space="preserve">The game cannot be won, rather the winning condition is to survive for as long as possible.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Gameplay Elements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Player Character</w:t>
      </w:r>
    </w:p>
    <w:p w:rsidR="00000000" w:rsidDel="00000000" w:rsidP="00000000" w:rsidRDefault="00000000" w:rsidRPr="00000000">
      <w:pPr>
        <w:spacing w:line="360" w:lineRule="auto"/>
        <w:contextualSpacing w:val="0"/>
      </w:pPr>
      <w:r w:rsidDel="00000000" w:rsidR="00000000" w:rsidRPr="00000000">
        <w:rPr>
          <w:rtl w:val="0"/>
        </w:rPr>
        <w:t xml:space="preserve">The </w:t>
      </w:r>
      <w:r w:rsidDel="00000000" w:rsidR="00000000" w:rsidRPr="00000000">
        <w:rPr>
          <w:b w:val="1"/>
          <w:rtl w:val="0"/>
        </w:rPr>
        <w:t xml:space="preserve">Player Character</w:t>
      </w:r>
      <w:r w:rsidDel="00000000" w:rsidR="00000000" w:rsidRPr="00000000">
        <w:rPr>
          <w:rtl w:val="0"/>
        </w:rPr>
        <w:t xml:space="preserve"> is locked at the center of the screen, and has to defend itself via the player utilizing the mouse cursor to click at locations on the gaming area, firing shots in that direction.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Enemies</w:t>
      </w:r>
    </w:p>
    <w:p w:rsidR="00000000" w:rsidDel="00000000" w:rsidP="00000000" w:rsidRDefault="00000000" w:rsidRPr="00000000">
      <w:pPr>
        <w:spacing w:line="360" w:lineRule="auto"/>
        <w:contextualSpacing w:val="0"/>
      </w:pPr>
      <w:r w:rsidDel="00000000" w:rsidR="00000000" w:rsidRPr="00000000">
        <w:rPr>
          <w:b w:val="1"/>
          <w:rtl w:val="0"/>
        </w:rPr>
        <w:t xml:space="preserve">Enemies</w:t>
      </w:r>
      <w:r w:rsidDel="00000000" w:rsidR="00000000" w:rsidRPr="00000000">
        <w:rPr>
          <w:rtl w:val="0"/>
        </w:rPr>
        <w:t xml:space="preserve"> come in three distinct forms. More on these below.</w:t>
      </w:r>
    </w:p>
    <w:p w:rsidR="00000000" w:rsidDel="00000000" w:rsidP="00000000" w:rsidRDefault="00000000" w:rsidRPr="00000000">
      <w:pPr>
        <w:spacing w:line="360" w:lineRule="auto"/>
        <w:contextualSpacing w:val="0"/>
      </w:pPr>
      <w:r w:rsidDel="00000000" w:rsidR="00000000" w:rsidRPr="00000000">
        <w:rPr>
          <w:rtl w:val="0"/>
        </w:rPr>
        <w:t xml:space="preserve">They spawn at </w:t>
      </w:r>
      <w:r w:rsidDel="00000000" w:rsidR="00000000" w:rsidRPr="00000000">
        <w:rPr>
          <w:b w:val="1"/>
          <w:rtl w:val="0"/>
        </w:rPr>
        <w:t xml:space="preserve">Spawn Points</w:t>
      </w:r>
      <w:r w:rsidDel="00000000" w:rsidR="00000000" w:rsidRPr="00000000">
        <w:rPr>
          <w:rtl w:val="0"/>
        </w:rPr>
        <w:t xml:space="preserve"> along the edge of the gaming area and will attack the </w:t>
      </w:r>
      <w:r w:rsidDel="00000000" w:rsidR="00000000" w:rsidRPr="00000000">
        <w:rPr>
          <w:b w:val="1"/>
          <w:rtl w:val="0"/>
        </w:rPr>
        <w:t xml:space="preserve">Player </w:t>
      </w:r>
      <w:r w:rsidDel="00000000" w:rsidR="00000000" w:rsidRPr="00000000">
        <w:rPr>
          <w:b w:val="1"/>
          <w:rtl w:val="0"/>
        </w:rPr>
        <w:t xml:space="preserve">C</w:t>
      </w:r>
      <w:r w:rsidDel="00000000" w:rsidR="00000000" w:rsidRPr="00000000">
        <w:rPr>
          <w:b w:val="1"/>
          <w:rtl w:val="0"/>
        </w:rPr>
        <w:t xml:space="preserve">haracter</w:t>
      </w:r>
      <w:r w:rsidDel="00000000" w:rsidR="00000000" w:rsidRPr="00000000">
        <w:rPr>
          <w:rtl w:val="0"/>
        </w:rPr>
        <w:t xml:space="preserve"> in two different ways, shooting at and moving towards the player.</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Waves</w:t>
      </w:r>
    </w:p>
    <w:p w:rsidR="00000000" w:rsidDel="00000000" w:rsidP="00000000" w:rsidRDefault="00000000" w:rsidRPr="00000000">
      <w:pPr>
        <w:spacing w:line="360" w:lineRule="auto"/>
        <w:contextualSpacing w:val="0"/>
      </w:pPr>
      <w:r w:rsidDel="00000000" w:rsidR="00000000" w:rsidRPr="00000000">
        <w:rPr>
          <w:rtl w:val="0"/>
        </w:rPr>
        <w:t xml:space="preserve">The game is centered around a </w:t>
      </w:r>
      <w:r w:rsidDel="00000000" w:rsidR="00000000" w:rsidRPr="00000000">
        <w:rPr>
          <w:b w:val="1"/>
          <w:rtl w:val="0"/>
        </w:rPr>
        <w:t xml:space="preserve">Wave</w:t>
      </w:r>
      <w:r w:rsidDel="00000000" w:rsidR="00000000" w:rsidRPr="00000000">
        <w:rPr>
          <w:rtl w:val="0"/>
        </w:rPr>
        <w:t xml:space="preserve"> system, where the first</w:t>
      </w:r>
      <w:r w:rsidDel="00000000" w:rsidR="00000000" w:rsidRPr="00000000">
        <w:rPr>
          <w:b w:val="1"/>
          <w:rtl w:val="0"/>
        </w:rPr>
        <w:t xml:space="preserve"> Wave</w:t>
      </w:r>
      <w:r w:rsidDel="00000000" w:rsidR="00000000" w:rsidRPr="00000000">
        <w:rPr>
          <w:rtl w:val="0"/>
        </w:rPr>
        <w:t xml:space="preserve"> contains one of each type of </w:t>
      </w:r>
      <w:r w:rsidDel="00000000" w:rsidR="00000000" w:rsidRPr="00000000">
        <w:rPr>
          <w:b w:val="1"/>
          <w:rtl w:val="0"/>
        </w:rPr>
        <w:t xml:space="preserve">Enemy</w:t>
      </w:r>
      <w:r w:rsidDel="00000000" w:rsidR="00000000" w:rsidRPr="00000000">
        <w:rPr>
          <w:rtl w:val="0"/>
        </w:rPr>
        <w:t xml:space="preserve">, and successive </w:t>
      </w:r>
      <w:r w:rsidDel="00000000" w:rsidR="00000000" w:rsidRPr="00000000">
        <w:rPr>
          <w:b w:val="1"/>
          <w:rtl w:val="0"/>
        </w:rPr>
        <w:t xml:space="preserve">Waves</w:t>
      </w:r>
      <w:r w:rsidDel="00000000" w:rsidR="00000000" w:rsidRPr="00000000">
        <w:rPr>
          <w:rtl w:val="0"/>
        </w:rPr>
        <w:t xml:space="preserve"> are made up of random combinations of these types of </w:t>
      </w:r>
      <w:r w:rsidDel="00000000" w:rsidR="00000000" w:rsidRPr="00000000">
        <w:rPr>
          <w:b w:val="1"/>
          <w:rtl w:val="0"/>
        </w:rPr>
        <w:t xml:space="preserve">Enemies</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This will continue until the player loses via running out of lives.</w:t>
      </w:r>
    </w:p>
    <w:p w:rsidR="00000000" w:rsidDel="00000000" w:rsidP="00000000" w:rsidRDefault="00000000" w:rsidRPr="00000000">
      <w:pPr>
        <w:spacing w:line="360" w:lineRule="auto"/>
        <w:contextualSpacing w:val="0"/>
      </w:pPr>
      <w:r w:rsidDel="00000000" w:rsidR="00000000" w:rsidRPr="00000000">
        <w:rPr>
          <w:rtl w:val="0"/>
        </w:rPr>
        <w:t xml:space="preserve">If a player manages to defeat a </w:t>
      </w:r>
      <w:r w:rsidDel="00000000" w:rsidR="00000000" w:rsidRPr="00000000">
        <w:rPr>
          <w:b w:val="1"/>
          <w:rtl w:val="0"/>
        </w:rPr>
        <w:t xml:space="preserve">Wave</w:t>
      </w:r>
      <w:r w:rsidDel="00000000" w:rsidR="00000000" w:rsidRPr="00000000">
        <w:rPr>
          <w:rtl w:val="0"/>
        </w:rPr>
        <w:t xml:space="preserve"> without taking damage, a small amount of health will be restored to the </w:t>
      </w:r>
      <w:r w:rsidDel="00000000" w:rsidR="00000000" w:rsidRPr="00000000">
        <w:rPr>
          <w:b w:val="1"/>
          <w:rtl w:val="0"/>
        </w:rPr>
        <w:t xml:space="preserve">Player Character</w:t>
      </w:r>
      <w:r w:rsidDel="00000000" w:rsidR="00000000" w:rsidRPr="00000000">
        <w:rPr>
          <w:rtl w:val="0"/>
        </w:rPr>
        <w:t xml:space="preserve"> and all upcoming </w:t>
      </w:r>
      <w:r w:rsidDel="00000000" w:rsidR="00000000" w:rsidRPr="00000000">
        <w:rPr>
          <w:b w:val="1"/>
          <w:rtl w:val="0"/>
        </w:rPr>
        <w:t xml:space="preserve">Waves</w:t>
      </w:r>
      <w:r w:rsidDel="00000000" w:rsidR="00000000" w:rsidRPr="00000000">
        <w:rPr>
          <w:rtl w:val="0"/>
        </w:rPr>
        <w:t xml:space="preserve"> will be containing an additional random </w:t>
      </w:r>
      <w:r w:rsidDel="00000000" w:rsidR="00000000" w:rsidRPr="00000000">
        <w:rPr>
          <w:b w:val="1"/>
          <w:rtl w:val="0"/>
        </w:rPr>
        <w:t xml:space="preserve">Enemy</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Gameplay Elements in Depth</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Game layout</w:t>
      </w:r>
    </w:p>
    <w:p w:rsidR="00000000" w:rsidDel="00000000" w:rsidP="00000000" w:rsidRDefault="00000000" w:rsidRPr="00000000">
      <w:pPr>
        <w:spacing w:line="360" w:lineRule="auto"/>
        <w:contextualSpacing w:val="0"/>
      </w:pPr>
      <w:r w:rsidDel="00000000" w:rsidR="00000000" w:rsidRPr="00000000">
        <w:rPr>
          <w:rtl w:val="0"/>
        </w:rPr>
        <w:t xml:space="preserve">Circular wall along the edges of the screen, cutting off the corners.</w:t>
      </w:r>
    </w:p>
    <w:p w:rsidR="00000000" w:rsidDel="00000000" w:rsidP="00000000" w:rsidRDefault="00000000" w:rsidRPr="00000000">
      <w:pPr>
        <w:spacing w:line="360" w:lineRule="auto"/>
        <w:contextualSpacing w:val="0"/>
      </w:pPr>
      <w:r w:rsidDel="00000000" w:rsidR="00000000" w:rsidRPr="00000000">
        <w:rPr>
          <w:b w:val="1"/>
          <w:rtl w:val="0"/>
        </w:rPr>
        <w:t xml:space="preserve">Player Character</w:t>
      </w:r>
      <w:r w:rsidDel="00000000" w:rsidR="00000000" w:rsidRPr="00000000">
        <w:rPr>
          <w:rtl w:val="0"/>
        </w:rPr>
        <w:t xml:space="preserve"> is placed at the center.</w:t>
      </w:r>
    </w:p>
    <w:p w:rsidR="00000000" w:rsidDel="00000000" w:rsidP="00000000" w:rsidRDefault="00000000" w:rsidRPr="00000000">
      <w:pPr>
        <w:spacing w:line="360" w:lineRule="auto"/>
        <w:contextualSpacing w:val="0"/>
      </w:pPr>
      <w:r w:rsidDel="00000000" w:rsidR="00000000" w:rsidRPr="00000000">
        <w:rPr>
          <w:rtl w:val="0"/>
        </w:rPr>
        <w:t xml:space="preserve">A total of 16 </w:t>
      </w:r>
      <w:r w:rsidDel="00000000" w:rsidR="00000000" w:rsidRPr="00000000">
        <w:rPr>
          <w:b w:val="1"/>
          <w:rtl w:val="0"/>
        </w:rPr>
        <w:t xml:space="preserve">Enemy</w:t>
      </w:r>
      <w:r w:rsidDel="00000000" w:rsidR="00000000" w:rsidRPr="00000000">
        <w:rPr>
          <w:rtl w:val="0"/>
        </w:rPr>
        <w:t xml:space="preserve"> </w:t>
      </w:r>
      <w:r w:rsidDel="00000000" w:rsidR="00000000" w:rsidRPr="00000000">
        <w:rPr>
          <w:b w:val="1"/>
          <w:rtl w:val="0"/>
        </w:rPr>
        <w:t xml:space="preserve">Spawn Points</w:t>
      </w:r>
      <w:r w:rsidDel="00000000" w:rsidR="00000000" w:rsidRPr="00000000">
        <w:rPr>
          <w:rtl w:val="0"/>
        </w:rPr>
        <w:t xml:space="preserve"> are spread out evenly along the sides of the game area.</w:t>
      </w:r>
    </w:p>
    <w:p w:rsidR="00000000" w:rsidDel="00000000" w:rsidP="00000000" w:rsidRDefault="00000000" w:rsidRPr="00000000">
      <w:pPr>
        <w:spacing w:line="360" w:lineRule="auto"/>
        <w:contextualSpacing w:val="0"/>
      </w:pPr>
      <w:r w:rsidDel="00000000" w:rsidR="00000000" w:rsidRPr="00000000">
        <w:drawing>
          <wp:inline distB="114300" distT="114300" distL="114300" distR="114300">
            <wp:extent cx="4683450" cy="4686300"/>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683450" cy="46863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i w:val="1"/>
          <w:rtl w:val="0"/>
        </w:rPr>
        <w:t xml:space="preserve">(Mockup of gameplay area. Green is the player character. Blue are spawn points, these are invisible ingame)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Spawn Point</w:t>
      </w:r>
    </w:p>
    <w:p w:rsidR="00000000" w:rsidDel="00000000" w:rsidP="00000000" w:rsidRDefault="00000000" w:rsidRPr="00000000">
      <w:pPr>
        <w:spacing w:line="360" w:lineRule="auto"/>
        <w:contextualSpacing w:val="0"/>
      </w:pPr>
      <w:r w:rsidDel="00000000" w:rsidR="00000000" w:rsidRPr="00000000">
        <w:rPr>
          <w:rtl w:val="0"/>
        </w:rPr>
        <w:t xml:space="preserve">There are sixteen (16) </w:t>
      </w:r>
      <w:r w:rsidDel="00000000" w:rsidR="00000000" w:rsidRPr="00000000">
        <w:rPr>
          <w:b w:val="1"/>
          <w:rtl w:val="0"/>
        </w:rPr>
        <w:t xml:space="preserve">Spawn Points</w:t>
      </w:r>
      <w:r w:rsidDel="00000000" w:rsidR="00000000" w:rsidRPr="00000000">
        <w:rPr>
          <w:rtl w:val="0"/>
        </w:rPr>
        <w:t xml:space="preserve"> spread out evenly along the circular wall surrounding the playing area. These are numbered from 0 to 15.</w:t>
      </w:r>
    </w:p>
    <w:p w:rsidR="00000000" w:rsidDel="00000000" w:rsidP="00000000" w:rsidRDefault="00000000" w:rsidRPr="00000000">
      <w:pPr>
        <w:spacing w:line="360" w:lineRule="auto"/>
        <w:contextualSpacing w:val="0"/>
      </w:pPr>
      <w:r w:rsidDel="00000000" w:rsidR="00000000" w:rsidRPr="00000000">
        <w:rPr>
          <w:rtl w:val="0"/>
        </w:rPr>
        <w:t xml:space="preserve">Then have no sprite or hitbox and are merely location markers.</w:t>
      </w:r>
    </w:p>
    <w:p w:rsidR="00000000" w:rsidDel="00000000" w:rsidP="00000000" w:rsidRDefault="00000000" w:rsidRPr="00000000">
      <w:pPr>
        <w:spacing w:line="360" w:lineRule="auto"/>
        <w:contextualSpacing w:val="0"/>
      </w:pPr>
      <w:r w:rsidDel="00000000" w:rsidR="00000000" w:rsidRPr="00000000">
        <w:rPr>
          <w:rtl w:val="0"/>
        </w:rPr>
        <w:t xml:space="preserve">Whenever a </w:t>
      </w:r>
      <w:r w:rsidDel="00000000" w:rsidR="00000000" w:rsidRPr="00000000">
        <w:rPr>
          <w:b w:val="1"/>
          <w:rtl w:val="0"/>
        </w:rPr>
        <w:t xml:space="preserve">Wave</w:t>
      </w:r>
      <w:r w:rsidDel="00000000" w:rsidR="00000000" w:rsidRPr="00000000">
        <w:rPr>
          <w:rtl w:val="0"/>
        </w:rPr>
        <w:t xml:space="preserve"> begins, each </w:t>
      </w:r>
      <w:r w:rsidDel="00000000" w:rsidR="00000000" w:rsidRPr="00000000">
        <w:rPr>
          <w:b w:val="1"/>
          <w:rtl w:val="0"/>
        </w:rPr>
        <w:t xml:space="preserve">Enemy</w:t>
      </w:r>
      <w:r w:rsidDel="00000000" w:rsidR="00000000" w:rsidRPr="00000000">
        <w:rPr>
          <w:rtl w:val="0"/>
        </w:rPr>
        <w:t xml:space="preserve"> in that </w:t>
      </w:r>
      <w:r w:rsidDel="00000000" w:rsidR="00000000" w:rsidRPr="00000000">
        <w:rPr>
          <w:b w:val="1"/>
          <w:rtl w:val="0"/>
        </w:rPr>
        <w:t xml:space="preserve">Wave</w:t>
      </w:r>
      <w:r w:rsidDel="00000000" w:rsidR="00000000" w:rsidRPr="00000000">
        <w:rPr>
          <w:rtl w:val="0"/>
        </w:rPr>
        <w:t xml:space="preserve"> will spawn on randomly selected separate </w:t>
      </w:r>
      <w:r w:rsidDel="00000000" w:rsidR="00000000" w:rsidRPr="00000000">
        <w:rPr>
          <w:b w:val="1"/>
          <w:rtl w:val="0"/>
        </w:rPr>
        <w:t xml:space="preserve">Spawn Points</w:t>
      </w:r>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-590549</wp:posOffset>
            </wp:positionH>
            <wp:positionV relativeFrom="paragraph">
              <wp:posOffset>76200</wp:posOffset>
            </wp:positionV>
            <wp:extent cx="304800" cy="304800"/>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Player Character</w:t>
      </w:r>
    </w:p>
    <w:p w:rsidR="00000000" w:rsidDel="00000000" w:rsidP="00000000" w:rsidRDefault="00000000" w:rsidRPr="00000000">
      <w:pPr>
        <w:spacing w:line="360" w:lineRule="auto"/>
        <w:contextualSpacing w:val="0"/>
      </w:pPr>
      <w:r w:rsidDel="00000000" w:rsidR="00000000" w:rsidRPr="00000000">
        <w:rPr>
          <w:rtl w:val="0"/>
        </w:rPr>
        <w:t xml:space="preserve">The </w:t>
      </w:r>
      <w:r w:rsidDel="00000000" w:rsidR="00000000" w:rsidRPr="00000000">
        <w:rPr>
          <w:b w:val="1"/>
          <w:rtl w:val="0"/>
        </w:rPr>
        <w:t xml:space="preserve">Player Character</w:t>
      </w:r>
      <w:r w:rsidDel="00000000" w:rsidR="00000000" w:rsidRPr="00000000">
        <w:rPr>
          <w:rtl w:val="0"/>
        </w:rPr>
        <w:t xml:space="preserve"> hitbox and sprite are 32x32 pixels in size.</w:t>
      </w:r>
    </w:p>
    <w:p w:rsidR="00000000" w:rsidDel="00000000" w:rsidP="00000000" w:rsidRDefault="00000000" w:rsidRPr="00000000">
      <w:pPr>
        <w:spacing w:line="360" w:lineRule="auto"/>
        <w:contextualSpacing w:val="0"/>
      </w:pPr>
      <w:r w:rsidDel="00000000" w:rsidR="00000000" w:rsidRPr="00000000">
        <w:rPr>
          <w:rtl w:val="0"/>
        </w:rPr>
        <w:t xml:space="preserve">The starting health value of the </w:t>
      </w:r>
      <w:r w:rsidDel="00000000" w:rsidR="00000000" w:rsidRPr="00000000">
        <w:rPr>
          <w:b w:val="1"/>
          <w:rtl w:val="0"/>
        </w:rPr>
        <w:t xml:space="preserve">Player Character</w:t>
      </w:r>
      <w:r w:rsidDel="00000000" w:rsidR="00000000" w:rsidRPr="00000000">
        <w:rPr>
          <w:rtl w:val="0"/>
        </w:rPr>
        <w:t xml:space="preserve"> is 100. Upon this value reaching 0 the player is taken to the </w:t>
      </w:r>
      <w:r w:rsidDel="00000000" w:rsidR="00000000" w:rsidRPr="00000000">
        <w:rPr>
          <w:b w:val="1"/>
          <w:rtl w:val="0"/>
        </w:rPr>
        <w:t xml:space="preserve">Game Over</w:t>
      </w:r>
      <w:r w:rsidDel="00000000" w:rsidR="00000000" w:rsidRPr="00000000">
        <w:rPr>
          <w:rtl w:val="0"/>
        </w:rPr>
        <w:t xml:space="preserve"> screen, more on this later.</w:t>
      </w:r>
    </w:p>
    <w:p w:rsidR="00000000" w:rsidDel="00000000" w:rsidP="00000000" w:rsidRDefault="00000000" w:rsidRPr="00000000">
      <w:pPr>
        <w:spacing w:line="360" w:lineRule="auto"/>
        <w:contextualSpacing w:val="0"/>
      </w:pPr>
      <w:r w:rsidDel="00000000" w:rsidR="00000000" w:rsidRPr="00000000">
        <w:rPr>
          <w:rtl w:val="0"/>
        </w:rPr>
        <w:t xml:space="preserve">The </w:t>
      </w:r>
      <w:r w:rsidDel="00000000" w:rsidR="00000000" w:rsidRPr="00000000">
        <w:rPr>
          <w:b w:val="1"/>
          <w:rtl w:val="0"/>
        </w:rPr>
        <w:t xml:space="preserve">Player Character</w:t>
      </w:r>
      <w:r w:rsidDel="00000000" w:rsidR="00000000" w:rsidRPr="00000000">
        <w:rPr>
          <w:rtl w:val="0"/>
        </w:rPr>
        <w:t xml:space="preserve"> is locked at the center of the screen and cannot move.</w:t>
      </w:r>
    </w:p>
    <w:p w:rsidR="00000000" w:rsidDel="00000000" w:rsidP="00000000" w:rsidRDefault="00000000" w:rsidRPr="00000000">
      <w:pPr>
        <w:spacing w:line="360" w:lineRule="auto"/>
        <w:contextualSpacing w:val="0"/>
      </w:pPr>
      <w:r w:rsidDel="00000000" w:rsidR="00000000" w:rsidRPr="00000000">
        <w:rPr>
          <w:rtl w:val="0"/>
        </w:rPr>
        <w:t xml:space="preserve">The player can, via use of the mouse cursor, click anywhere on the gaming area. Doing this will spawn and fire a </w:t>
      </w:r>
      <w:r w:rsidDel="00000000" w:rsidR="00000000" w:rsidRPr="00000000">
        <w:rPr>
          <w:b w:val="1"/>
          <w:rtl w:val="0"/>
        </w:rPr>
        <w:t xml:space="preserve">Player Projectile</w:t>
      </w:r>
      <w:r w:rsidDel="00000000" w:rsidR="00000000" w:rsidRPr="00000000">
        <w:rPr>
          <w:rtl w:val="0"/>
        </w:rPr>
        <w:t xml:space="preserve">, originating from the </w:t>
      </w:r>
      <w:r w:rsidDel="00000000" w:rsidR="00000000" w:rsidRPr="00000000">
        <w:rPr>
          <w:b w:val="1"/>
          <w:rtl w:val="0"/>
        </w:rPr>
        <w:t xml:space="preserve">Player Character</w:t>
      </w:r>
      <w:r w:rsidDel="00000000" w:rsidR="00000000" w:rsidRPr="00000000">
        <w:rPr>
          <w:rtl w:val="0"/>
        </w:rPr>
        <w:t xml:space="preserve"> and moving towards the location of the cursor click.</w:t>
      </w:r>
    </w:p>
    <w:p w:rsidR="00000000" w:rsidDel="00000000" w:rsidP="00000000" w:rsidRDefault="00000000" w:rsidRPr="00000000">
      <w:pPr>
        <w:spacing w:line="360" w:lineRule="auto"/>
        <w:contextualSpacing w:val="0"/>
      </w:pPr>
      <w:r w:rsidDel="00000000" w:rsidR="00000000" w:rsidRPr="00000000">
        <w:rPr>
          <w:rtl w:val="0"/>
        </w:rPr>
        <w:t xml:space="preserve">Only one (1) of these </w:t>
      </w:r>
      <w:r w:rsidDel="00000000" w:rsidR="00000000" w:rsidRPr="00000000">
        <w:rPr>
          <w:b w:val="1"/>
          <w:rtl w:val="0"/>
        </w:rPr>
        <w:t xml:space="preserve">Player Projectiles</w:t>
      </w:r>
      <w:r w:rsidDel="00000000" w:rsidR="00000000" w:rsidRPr="00000000">
        <w:rPr>
          <w:rtl w:val="0"/>
        </w:rPr>
        <w:t xml:space="preserve"> can be spawned at a time and only if there is no current instance of a </w:t>
      </w:r>
      <w:r w:rsidDel="00000000" w:rsidR="00000000" w:rsidRPr="00000000">
        <w:rPr>
          <w:b w:val="1"/>
          <w:rtl w:val="0"/>
        </w:rPr>
        <w:t xml:space="preserve">Player Projectile</w:t>
      </w:r>
      <w:r w:rsidDel="00000000" w:rsidR="00000000" w:rsidRPr="00000000">
        <w:rPr>
          <w:rtl w:val="0"/>
        </w:rPr>
        <w:t xml:space="preserve"> already on the screen. </w:t>
      </w:r>
    </w:p>
    <w:p w:rsidR="00000000" w:rsidDel="00000000" w:rsidP="00000000" w:rsidRDefault="00000000" w:rsidRPr="00000000">
      <w:pPr>
        <w:spacing w:line="360" w:lineRule="auto"/>
        <w:contextualSpacing w:val="0"/>
      </w:pPr>
      <w:r w:rsidDel="00000000" w:rsidR="00000000" w:rsidRPr="00000000">
        <w:rPr>
          <w:rtl w:val="0"/>
        </w:rPr>
        <w:t xml:space="preserve">Clicking to fire while a </w:t>
      </w:r>
      <w:r w:rsidDel="00000000" w:rsidR="00000000" w:rsidRPr="00000000">
        <w:rPr>
          <w:b w:val="1"/>
          <w:rtl w:val="0"/>
        </w:rPr>
        <w:t xml:space="preserve">Player Projectile</w:t>
      </w:r>
      <w:r w:rsidDel="00000000" w:rsidR="00000000" w:rsidRPr="00000000">
        <w:rPr>
          <w:rtl w:val="0"/>
        </w:rPr>
        <w:t xml:space="preserve"> is already on the screen will result in no new </w:t>
      </w:r>
      <w:r w:rsidDel="00000000" w:rsidR="00000000" w:rsidRPr="00000000">
        <w:rPr>
          <w:b w:val="1"/>
          <w:rtl w:val="0"/>
        </w:rPr>
        <w:t xml:space="preserve">Player Projectile</w:t>
      </w:r>
      <w:r w:rsidDel="00000000" w:rsidR="00000000" w:rsidRPr="00000000">
        <w:rPr>
          <w:rtl w:val="0"/>
        </w:rPr>
        <w:t xml:space="preserve"> being spawned and fired.</w:t>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-285749</wp:posOffset>
            </wp:positionH>
            <wp:positionV relativeFrom="paragraph">
              <wp:posOffset>180975</wp:posOffset>
            </wp:positionV>
            <wp:extent cx="76200" cy="76200"/>
            <wp:effectExtent b="0" l="0" r="0" t="0"/>
            <wp:wrapSquare wrapText="bothSides" distB="114300" distT="114300" distL="114300" distR="114300"/>
            <wp:docPr id="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76200" cy="7620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Player Projectile</w:t>
      </w:r>
    </w:p>
    <w:p w:rsidR="00000000" w:rsidDel="00000000" w:rsidP="00000000" w:rsidRDefault="00000000" w:rsidRPr="00000000">
      <w:pPr>
        <w:spacing w:line="360" w:lineRule="auto"/>
        <w:contextualSpacing w:val="0"/>
      </w:pPr>
      <w:r w:rsidDel="00000000" w:rsidR="00000000" w:rsidRPr="00000000">
        <w:rPr>
          <w:rtl w:val="0"/>
        </w:rPr>
        <w:t xml:space="preserve">The </w:t>
      </w:r>
      <w:r w:rsidDel="00000000" w:rsidR="00000000" w:rsidRPr="00000000">
        <w:rPr>
          <w:b w:val="1"/>
          <w:rtl w:val="0"/>
        </w:rPr>
        <w:t xml:space="preserve">Player Projectile</w:t>
      </w:r>
      <w:r w:rsidDel="00000000" w:rsidR="00000000" w:rsidRPr="00000000">
        <w:rPr>
          <w:rtl w:val="0"/>
        </w:rPr>
        <w:t xml:space="preserve">’s hitbox and sprite measure 8x8 pixels and moves at a speed that reaches the wall surrounding the gaming area in 0.25 second.</w:t>
      </w:r>
    </w:p>
    <w:p w:rsidR="00000000" w:rsidDel="00000000" w:rsidP="00000000" w:rsidRDefault="00000000" w:rsidRPr="00000000">
      <w:pPr>
        <w:spacing w:line="360" w:lineRule="auto"/>
        <w:contextualSpacing w:val="0"/>
      </w:pPr>
      <w:r w:rsidDel="00000000" w:rsidR="00000000" w:rsidRPr="00000000">
        <w:rPr>
          <w:rtl w:val="0"/>
        </w:rPr>
        <w:t xml:space="preserve">Upon connecting with an </w:t>
      </w:r>
      <w:r w:rsidDel="00000000" w:rsidR="00000000" w:rsidRPr="00000000">
        <w:rPr>
          <w:b w:val="1"/>
          <w:rtl w:val="0"/>
        </w:rPr>
        <w:t xml:space="preserve">Enemy</w:t>
      </w:r>
      <w:r w:rsidDel="00000000" w:rsidR="00000000" w:rsidRPr="00000000">
        <w:rPr>
          <w:rtl w:val="0"/>
        </w:rPr>
        <w:t xml:space="preserve"> hitbox, that </w:t>
      </w:r>
      <w:r w:rsidDel="00000000" w:rsidR="00000000" w:rsidRPr="00000000">
        <w:rPr>
          <w:b w:val="1"/>
          <w:rtl w:val="0"/>
        </w:rPr>
        <w:t xml:space="preserve">Enemy</w:t>
      </w:r>
      <w:r w:rsidDel="00000000" w:rsidR="00000000" w:rsidRPr="00000000">
        <w:rPr>
          <w:rtl w:val="0"/>
        </w:rPr>
        <w:t xml:space="preserve"> takes 1 damage, the </w:t>
      </w:r>
      <w:r w:rsidDel="00000000" w:rsidR="00000000" w:rsidRPr="00000000">
        <w:rPr>
          <w:b w:val="1"/>
          <w:rtl w:val="0"/>
        </w:rPr>
        <w:t xml:space="preserve">Player Projectile</w:t>
      </w:r>
      <w:r w:rsidDel="00000000" w:rsidR="00000000" w:rsidRPr="00000000">
        <w:rPr>
          <w:rtl w:val="0"/>
        </w:rPr>
        <w:t xml:space="preserve"> despawns and then if the enemy has 0 life remaining it also despawns.</w:t>
      </w:r>
    </w:p>
    <w:p w:rsidR="00000000" w:rsidDel="00000000" w:rsidP="00000000" w:rsidRDefault="00000000" w:rsidRPr="00000000">
      <w:pPr>
        <w:spacing w:line="360" w:lineRule="auto"/>
        <w:contextualSpacing w:val="0"/>
      </w:pPr>
      <w:r w:rsidDel="00000000" w:rsidR="00000000" w:rsidRPr="00000000">
        <w:rPr>
          <w:rtl w:val="0"/>
        </w:rPr>
        <w:t xml:space="preserve">If the </w:t>
      </w:r>
      <w:r w:rsidDel="00000000" w:rsidR="00000000" w:rsidRPr="00000000">
        <w:rPr>
          <w:b w:val="1"/>
          <w:rtl w:val="0"/>
        </w:rPr>
        <w:t xml:space="preserve">Player Projectile</w:t>
      </w:r>
      <w:r w:rsidDel="00000000" w:rsidR="00000000" w:rsidRPr="00000000">
        <w:rPr>
          <w:rtl w:val="0"/>
        </w:rPr>
        <w:t xml:space="preserve"> misses and collides with the wall, it despawns.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Enemies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Enemies</w:t>
      </w:r>
      <w:r w:rsidDel="00000000" w:rsidR="00000000" w:rsidRPr="00000000">
        <w:rPr>
          <w:rtl w:val="0"/>
        </w:rPr>
        <w:t xml:space="preserve"> spawn in random combinations in every </w:t>
      </w:r>
      <w:r w:rsidDel="00000000" w:rsidR="00000000" w:rsidRPr="00000000">
        <w:rPr>
          <w:b w:val="1"/>
          <w:rtl w:val="0"/>
        </w:rPr>
        <w:t xml:space="preserve">Wave</w:t>
      </w:r>
      <w:r w:rsidDel="00000000" w:rsidR="00000000" w:rsidRPr="00000000">
        <w:rPr>
          <w:rtl w:val="0"/>
        </w:rPr>
        <w:t xml:space="preserve"> after the initial one.</w:t>
      </w:r>
    </w:p>
    <w:p w:rsidR="00000000" w:rsidDel="00000000" w:rsidP="00000000" w:rsidRDefault="00000000" w:rsidRPr="00000000">
      <w:pPr>
        <w:spacing w:line="360" w:lineRule="auto"/>
        <w:contextualSpacing w:val="0"/>
      </w:pPr>
      <w:r w:rsidDel="00000000" w:rsidR="00000000" w:rsidRPr="00000000">
        <w:rPr>
          <w:rtl w:val="0"/>
        </w:rPr>
        <w:t xml:space="preserve">Upon spawning, </w:t>
      </w:r>
      <w:r w:rsidDel="00000000" w:rsidR="00000000" w:rsidRPr="00000000">
        <w:rPr>
          <w:b w:val="1"/>
          <w:rtl w:val="0"/>
        </w:rPr>
        <w:t xml:space="preserve">Rushers</w:t>
      </w:r>
      <w:r w:rsidDel="00000000" w:rsidR="00000000" w:rsidRPr="00000000">
        <w:rPr>
          <w:rtl w:val="0"/>
        </w:rPr>
        <w:t xml:space="preserve"> and </w:t>
      </w:r>
      <w:r w:rsidDel="00000000" w:rsidR="00000000" w:rsidRPr="00000000">
        <w:rPr>
          <w:b w:val="1"/>
          <w:rtl w:val="0"/>
        </w:rPr>
        <w:t xml:space="preserve">Tanks</w:t>
      </w:r>
      <w:r w:rsidDel="00000000" w:rsidR="00000000" w:rsidRPr="00000000">
        <w:rPr>
          <w:rtl w:val="0"/>
        </w:rPr>
        <w:t xml:space="preserve"> begin moving towards the </w:t>
      </w:r>
      <w:r w:rsidDel="00000000" w:rsidR="00000000" w:rsidRPr="00000000">
        <w:rPr>
          <w:b w:val="1"/>
          <w:rtl w:val="0"/>
        </w:rPr>
        <w:t xml:space="preserve">Player Character</w:t>
      </w:r>
      <w:r w:rsidDel="00000000" w:rsidR="00000000" w:rsidRPr="00000000">
        <w:rPr>
          <w:rtl w:val="0"/>
        </w:rPr>
        <w:t xml:space="preserve"> at a speed described on their respective entries.</w:t>
      </w:r>
    </w:p>
    <w:p w:rsidR="00000000" w:rsidDel="00000000" w:rsidP="00000000" w:rsidRDefault="00000000" w:rsidRPr="00000000">
      <w:pPr>
        <w:spacing w:line="360" w:lineRule="auto"/>
        <w:contextualSpacing w:val="0"/>
      </w:pPr>
      <w:r w:rsidDel="00000000" w:rsidR="00000000" w:rsidRPr="00000000">
        <w:rPr>
          <w:rtl w:val="0"/>
        </w:rPr>
        <w:t xml:space="preserve">Upon collision between the </w:t>
      </w:r>
      <w:r w:rsidDel="00000000" w:rsidR="00000000" w:rsidRPr="00000000">
        <w:rPr>
          <w:b w:val="1"/>
          <w:rtl w:val="0"/>
        </w:rPr>
        <w:t xml:space="preserve">Player Character</w:t>
      </w:r>
      <w:r w:rsidDel="00000000" w:rsidR="00000000" w:rsidRPr="00000000">
        <w:rPr>
          <w:rtl w:val="0"/>
        </w:rPr>
        <w:t xml:space="preserve"> and one of these </w:t>
      </w:r>
      <w:r w:rsidDel="00000000" w:rsidR="00000000" w:rsidRPr="00000000">
        <w:rPr>
          <w:b w:val="1"/>
          <w:rtl w:val="0"/>
        </w:rPr>
        <w:t xml:space="preserve">Enemies</w:t>
      </w:r>
      <w:r w:rsidDel="00000000" w:rsidR="00000000" w:rsidRPr="00000000">
        <w:rPr>
          <w:rtl w:val="0"/>
        </w:rPr>
        <w:t xml:space="preserve"> or </w:t>
      </w:r>
      <w:r w:rsidDel="00000000" w:rsidR="00000000" w:rsidRPr="00000000">
        <w:rPr>
          <w:b w:val="1"/>
          <w:rtl w:val="0"/>
        </w:rPr>
        <w:t xml:space="preserve">Enemy Projectile</w:t>
      </w:r>
      <w:r w:rsidDel="00000000" w:rsidR="00000000" w:rsidRPr="00000000">
        <w:rPr>
          <w:rtl w:val="0"/>
        </w:rPr>
        <w:t xml:space="preserve">, the </w:t>
      </w:r>
      <w:r w:rsidDel="00000000" w:rsidR="00000000" w:rsidRPr="00000000">
        <w:rPr>
          <w:b w:val="1"/>
          <w:rtl w:val="0"/>
        </w:rPr>
        <w:t xml:space="preserve">Enemy</w:t>
      </w:r>
      <w:r w:rsidDel="00000000" w:rsidR="00000000" w:rsidRPr="00000000">
        <w:rPr>
          <w:rtl w:val="0"/>
        </w:rPr>
        <w:t xml:space="preserve"> or </w:t>
      </w:r>
      <w:r w:rsidDel="00000000" w:rsidR="00000000" w:rsidRPr="00000000">
        <w:rPr>
          <w:b w:val="1"/>
          <w:rtl w:val="0"/>
        </w:rPr>
        <w:t xml:space="preserve">Projectile</w:t>
      </w:r>
      <w:r w:rsidDel="00000000" w:rsidR="00000000" w:rsidRPr="00000000">
        <w:rPr>
          <w:rtl w:val="0"/>
        </w:rPr>
        <w:t xml:space="preserve"> disappears and the </w:t>
      </w:r>
      <w:r w:rsidDel="00000000" w:rsidR="00000000" w:rsidRPr="00000000">
        <w:rPr>
          <w:b w:val="1"/>
          <w:rtl w:val="0"/>
        </w:rPr>
        <w:t xml:space="preserve">Player Character</w:t>
      </w:r>
      <w:r w:rsidDel="00000000" w:rsidR="00000000" w:rsidRPr="00000000">
        <w:rPr>
          <w:rtl w:val="0"/>
        </w:rPr>
        <w:t xml:space="preserve"> takes an amount of damage stated on the info regarding the </w:t>
      </w:r>
      <w:r w:rsidDel="00000000" w:rsidR="00000000" w:rsidRPr="00000000">
        <w:rPr>
          <w:b w:val="1"/>
          <w:rtl w:val="0"/>
        </w:rPr>
        <w:t xml:space="preserve">Enemy</w:t>
      </w:r>
      <w:r w:rsidDel="00000000" w:rsidR="00000000" w:rsidRPr="00000000">
        <w:rPr>
          <w:rtl w:val="0"/>
        </w:rPr>
        <w:t xml:space="preserve"> it collided with.</w:t>
      </w:r>
    </w:p>
    <w:p w:rsidR="00000000" w:rsidDel="00000000" w:rsidP="00000000" w:rsidRDefault="00000000" w:rsidRPr="00000000">
      <w:pPr>
        <w:spacing w:line="360" w:lineRule="auto"/>
        <w:contextualSpacing w:val="0"/>
      </w:pPr>
      <w:r w:rsidDel="00000000" w:rsidR="00000000" w:rsidRPr="00000000">
        <w:rPr>
          <w:b w:val="1"/>
          <w:rtl w:val="0"/>
        </w:rPr>
        <w:t xml:space="preserve">Shooters</w:t>
      </w:r>
      <w:r w:rsidDel="00000000" w:rsidR="00000000" w:rsidRPr="00000000">
        <w:rPr>
          <w:rtl w:val="0"/>
        </w:rPr>
        <w:t xml:space="preserve"> do not move upon being spawned, instead they begin charging shots. More on this on the </w:t>
      </w:r>
      <w:r w:rsidDel="00000000" w:rsidR="00000000" w:rsidRPr="00000000">
        <w:rPr>
          <w:b w:val="1"/>
          <w:rtl w:val="0"/>
        </w:rPr>
        <w:t xml:space="preserve">Shooter</w:t>
      </w:r>
      <w:r w:rsidDel="00000000" w:rsidR="00000000" w:rsidRPr="00000000">
        <w:rPr>
          <w:rtl w:val="0"/>
        </w:rPr>
        <w:t xml:space="preserve"> description.</w:t>
      </w:r>
    </w:p>
    <w:p w:rsidR="00000000" w:rsidDel="00000000" w:rsidP="00000000" w:rsidRDefault="00000000" w:rsidRPr="00000000">
      <w:pPr>
        <w:spacing w:line="360" w:lineRule="auto"/>
        <w:contextualSpacing w:val="0"/>
      </w:pPr>
      <w:r w:rsidDel="00000000" w:rsidR="00000000" w:rsidRPr="00000000">
        <w:rPr>
          <w:rtl w:val="0"/>
        </w:rPr>
        <w:t xml:space="preserve">Enemies have a health value. Upon taking damage from the </w:t>
      </w:r>
      <w:r w:rsidDel="00000000" w:rsidR="00000000" w:rsidRPr="00000000">
        <w:rPr>
          <w:b w:val="1"/>
          <w:rtl w:val="0"/>
        </w:rPr>
        <w:t xml:space="preserve">Player Projectile</w:t>
      </w:r>
      <w:r w:rsidDel="00000000" w:rsidR="00000000" w:rsidRPr="00000000">
        <w:rPr>
          <w:rtl w:val="0"/>
        </w:rPr>
        <w:t xml:space="preserve"> this value is reduced by 1. Upon reaching 0 the enemy despawns.</w:t>
      </w:r>
    </w:p>
    <w:p w:rsidR="00000000" w:rsidDel="00000000" w:rsidP="00000000" w:rsidRDefault="00000000" w:rsidRPr="00000000">
      <w:pPr>
        <w:spacing w:line="360" w:lineRule="auto"/>
        <w:contextualSpacing w:val="0"/>
      </w:pPr>
      <w:r w:rsidDel="00000000" w:rsidR="00000000" w:rsidRPr="00000000">
        <w:rPr>
          <w:b w:val="1"/>
          <w:rtl w:val="0"/>
        </w:rPr>
        <w:t xml:space="preserve">Enemies</w:t>
      </w:r>
      <w:r w:rsidDel="00000000" w:rsidR="00000000" w:rsidRPr="00000000">
        <w:rPr>
          <w:rtl w:val="0"/>
        </w:rPr>
        <w:t xml:space="preserve"> do not collide with each other.</w:t>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-485774</wp:posOffset>
            </wp:positionH>
            <wp:positionV relativeFrom="paragraph">
              <wp:posOffset>161925</wp:posOffset>
            </wp:positionV>
            <wp:extent cx="152400" cy="152400"/>
            <wp:effectExtent b="0" l="0" r="0" t="0"/>
            <wp:wrapSquare wrapText="bothSides" distB="114300" distT="114300" distL="114300" distR="114300"/>
            <wp:docPr id="3" name="image08.png"/>
            <a:graphic>
              <a:graphicData uri="http://schemas.openxmlformats.org/drawingml/2006/picture">
                <pic:pic>
                  <pic:nvPicPr>
                    <pic:cNvPr id="0" name="image08.png"/>
                    <pic:cNvPicPr preferRelativeResize="0"/>
                  </pic:nvPicPr>
                  <pic:blipFill>
                    <a:blip r:embed="rId9"/>
                    <a:srcRect b="0" l="0" r="0" t="0"/>
                    <a:stretch>
                      <a:fillRect/>
                    </a:stretch>
                  </pic:blipFill>
                  <pic:spPr>
                    <a:xfrm>
                      <a:off x="0" y="0"/>
                      <a:ext cx="152400" cy="15240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Rusher</w:t>
      </w:r>
    </w:p>
    <w:p w:rsidR="00000000" w:rsidDel="00000000" w:rsidP="00000000" w:rsidRDefault="00000000" w:rsidRPr="00000000">
      <w:pPr>
        <w:spacing w:line="360" w:lineRule="auto"/>
        <w:contextualSpacing w:val="0"/>
      </w:pPr>
      <w:r w:rsidDel="00000000" w:rsidR="00000000" w:rsidRPr="00000000">
        <w:rPr>
          <w:rtl w:val="0"/>
        </w:rPr>
        <w:t xml:space="preserve">Sprite and </w:t>
      </w:r>
      <w:commentRangeStart w:id="0"/>
      <w:r w:rsidDel="00000000" w:rsidR="00000000" w:rsidRPr="00000000">
        <w:rPr>
          <w:rtl w:val="0"/>
        </w:rPr>
        <w:t xml:space="preserve">collision size is 16x16 pixels</w:t>
      </w:r>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Has a Health value of 1.</w:t>
      </w:r>
    </w:p>
    <w:p w:rsidR="00000000" w:rsidDel="00000000" w:rsidP="00000000" w:rsidRDefault="00000000" w:rsidRPr="00000000">
      <w:pPr>
        <w:spacing w:line="360" w:lineRule="auto"/>
        <w:contextualSpacing w:val="0"/>
      </w:pPr>
      <w:r w:rsidDel="00000000" w:rsidR="00000000" w:rsidRPr="00000000">
        <w:rPr>
          <w:rtl w:val="0"/>
        </w:rPr>
        <w:t xml:space="preserve">It takes the </w:t>
      </w:r>
      <w:r w:rsidDel="00000000" w:rsidR="00000000" w:rsidRPr="00000000">
        <w:rPr>
          <w:b w:val="1"/>
          <w:rtl w:val="0"/>
        </w:rPr>
        <w:t xml:space="preserve">Rusher</w:t>
      </w:r>
      <w:r w:rsidDel="00000000" w:rsidR="00000000" w:rsidRPr="00000000">
        <w:rPr>
          <w:rtl w:val="0"/>
        </w:rPr>
        <w:t xml:space="preserve"> 3 seconds to collide with the </w:t>
      </w:r>
      <w:r w:rsidDel="00000000" w:rsidR="00000000" w:rsidRPr="00000000">
        <w:rPr>
          <w:b w:val="1"/>
          <w:rtl w:val="0"/>
        </w:rPr>
        <w:t xml:space="preserve">Player Character</w:t>
      </w:r>
      <w:r w:rsidDel="00000000" w:rsidR="00000000" w:rsidRPr="00000000">
        <w:rPr>
          <w:rtl w:val="0"/>
        </w:rPr>
        <w:t xml:space="preserve"> after being spawned.</w:t>
      </w:r>
    </w:p>
    <w:p w:rsidR="00000000" w:rsidDel="00000000" w:rsidP="00000000" w:rsidRDefault="00000000" w:rsidRPr="00000000">
      <w:pPr>
        <w:spacing w:line="360" w:lineRule="auto"/>
        <w:contextualSpacing w:val="0"/>
      </w:pPr>
      <w:r w:rsidDel="00000000" w:rsidR="00000000" w:rsidRPr="00000000">
        <w:rPr>
          <w:rtl w:val="0"/>
        </w:rPr>
        <w:t xml:space="preserve">Upon colliding with the </w:t>
      </w:r>
      <w:r w:rsidDel="00000000" w:rsidR="00000000" w:rsidRPr="00000000">
        <w:rPr>
          <w:b w:val="1"/>
          <w:rtl w:val="0"/>
        </w:rPr>
        <w:t xml:space="preserve">Player Character</w:t>
      </w:r>
      <w:r w:rsidDel="00000000" w:rsidR="00000000" w:rsidRPr="00000000">
        <w:rPr>
          <w:rtl w:val="0"/>
        </w:rPr>
        <w:t xml:space="preserve">, the </w:t>
      </w:r>
      <w:r w:rsidDel="00000000" w:rsidR="00000000" w:rsidRPr="00000000">
        <w:rPr>
          <w:b w:val="1"/>
          <w:rtl w:val="0"/>
        </w:rPr>
        <w:t xml:space="preserve">Player Character</w:t>
      </w:r>
      <w:r w:rsidDel="00000000" w:rsidR="00000000" w:rsidRPr="00000000">
        <w:rPr>
          <w:rtl w:val="0"/>
        </w:rPr>
        <w:t xml:space="preserve"> takes 15 damage, and the </w:t>
      </w:r>
      <w:r w:rsidDel="00000000" w:rsidR="00000000" w:rsidRPr="00000000">
        <w:rPr>
          <w:b w:val="1"/>
          <w:rtl w:val="0"/>
        </w:rPr>
        <w:t xml:space="preserve">Rusher</w:t>
      </w:r>
      <w:r w:rsidDel="00000000" w:rsidR="00000000" w:rsidRPr="00000000">
        <w:rPr>
          <w:rtl w:val="0"/>
        </w:rPr>
        <w:t xml:space="preserve"> then despawns.</w:t>
      </w:r>
    </w:p>
    <w:p w:rsidR="00000000" w:rsidDel="00000000" w:rsidP="00000000" w:rsidRDefault="00000000" w:rsidRPr="00000000">
      <w:pPr>
        <w:spacing w:line="360" w:lineRule="auto"/>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-638174</wp:posOffset>
            </wp:positionH>
            <wp:positionV relativeFrom="paragraph">
              <wp:posOffset>19050</wp:posOffset>
            </wp:positionV>
            <wp:extent cx="304800" cy="304800"/>
            <wp:effectExtent b="0" l="0" r="0" t="0"/>
            <wp:wrapSquare wrapText="bothSides" distB="114300" distT="114300" distL="114300" distR="114300"/>
            <wp:docPr id="4"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Shooter</w:t>
      </w:r>
    </w:p>
    <w:p w:rsidR="00000000" w:rsidDel="00000000" w:rsidP="00000000" w:rsidRDefault="00000000" w:rsidRPr="00000000">
      <w:pPr>
        <w:spacing w:line="360" w:lineRule="auto"/>
        <w:contextualSpacing w:val="0"/>
      </w:pPr>
      <w:r w:rsidDel="00000000" w:rsidR="00000000" w:rsidRPr="00000000">
        <w:rPr>
          <w:rtl w:val="0"/>
        </w:rPr>
        <w:t xml:space="preserve">Sprite and collision size is 32x32 pixels.</w:t>
      </w:r>
    </w:p>
    <w:p w:rsidR="00000000" w:rsidDel="00000000" w:rsidP="00000000" w:rsidRDefault="00000000" w:rsidRPr="00000000">
      <w:pPr>
        <w:spacing w:line="360" w:lineRule="auto"/>
        <w:contextualSpacing w:val="0"/>
      </w:pPr>
      <w:r w:rsidDel="00000000" w:rsidR="00000000" w:rsidRPr="00000000">
        <w:rPr>
          <w:rtl w:val="0"/>
        </w:rPr>
        <w:t xml:space="preserve">Has a Health value of 3.</w:t>
      </w:r>
    </w:p>
    <w:p w:rsidR="00000000" w:rsidDel="00000000" w:rsidP="00000000" w:rsidRDefault="00000000" w:rsidRPr="00000000">
      <w:pPr>
        <w:spacing w:line="360" w:lineRule="auto"/>
        <w:contextualSpacing w:val="0"/>
      </w:pPr>
      <w:r w:rsidDel="00000000" w:rsidR="00000000" w:rsidRPr="00000000">
        <w:rPr>
          <w:rtl w:val="0"/>
        </w:rPr>
        <w:t xml:space="preserve">The </w:t>
      </w:r>
      <w:r w:rsidDel="00000000" w:rsidR="00000000" w:rsidRPr="00000000">
        <w:rPr>
          <w:b w:val="1"/>
          <w:rtl w:val="0"/>
        </w:rPr>
        <w:t xml:space="preserve">Shooter</w:t>
      </w:r>
      <w:r w:rsidDel="00000000" w:rsidR="00000000" w:rsidRPr="00000000">
        <w:rPr>
          <w:rtl w:val="0"/>
        </w:rPr>
        <w:t xml:space="preserve"> does not move at all upon being spawned, instead it stays on its spawn location.</w:t>
      </w:r>
    </w:p>
    <w:p w:rsidR="00000000" w:rsidDel="00000000" w:rsidP="00000000" w:rsidRDefault="00000000" w:rsidRPr="00000000">
      <w:pPr>
        <w:spacing w:line="360" w:lineRule="auto"/>
        <w:contextualSpacing w:val="0"/>
      </w:pPr>
      <w:r w:rsidDel="00000000" w:rsidR="00000000" w:rsidRPr="00000000">
        <w:rPr>
          <w:rtl w:val="0"/>
        </w:rPr>
        <w:t xml:space="preserve">Upon being spawned, the </w:t>
      </w:r>
      <w:r w:rsidDel="00000000" w:rsidR="00000000" w:rsidRPr="00000000">
        <w:rPr>
          <w:b w:val="1"/>
          <w:rtl w:val="0"/>
        </w:rPr>
        <w:t xml:space="preserve">Shooter</w:t>
      </w:r>
      <w:r w:rsidDel="00000000" w:rsidR="00000000" w:rsidRPr="00000000">
        <w:rPr>
          <w:rtl w:val="0"/>
        </w:rPr>
        <w:t xml:space="preserve"> begins charging a shot over 2 seconds. This is indicated by a bar above the </w:t>
      </w:r>
      <w:r w:rsidDel="00000000" w:rsidR="00000000" w:rsidRPr="00000000">
        <w:rPr>
          <w:b w:val="1"/>
          <w:rtl w:val="0"/>
        </w:rPr>
        <w:t xml:space="preserve">Shooter</w:t>
      </w:r>
      <w:r w:rsidDel="00000000" w:rsidR="00000000" w:rsidRPr="00000000">
        <w:rPr>
          <w:rtl w:val="0"/>
        </w:rPr>
        <w:t xml:space="preserve"> filling up over the 2 seconds. Upon this charge being completed, the </w:t>
      </w:r>
      <w:r w:rsidDel="00000000" w:rsidR="00000000" w:rsidRPr="00000000">
        <w:rPr>
          <w:b w:val="1"/>
          <w:rtl w:val="0"/>
        </w:rPr>
        <w:t xml:space="preserve">Shooter</w:t>
      </w:r>
      <w:r w:rsidDel="00000000" w:rsidR="00000000" w:rsidRPr="00000000">
        <w:rPr>
          <w:rtl w:val="0"/>
        </w:rPr>
        <w:t xml:space="preserve"> fires a </w:t>
      </w:r>
      <w:r w:rsidDel="00000000" w:rsidR="00000000" w:rsidRPr="00000000">
        <w:rPr>
          <w:b w:val="1"/>
          <w:rtl w:val="0"/>
        </w:rPr>
        <w:t xml:space="preserve">Enemy Projectile</w:t>
      </w:r>
      <w:r w:rsidDel="00000000" w:rsidR="00000000" w:rsidRPr="00000000">
        <w:rPr>
          <w:rtl w:val="0"/>
        </w:rPr>
        <w:t xml:space="preserve"> originating at the </w:t>
      </w:r>
      <w:r w:rsidDel="00000000" w:rsidR="00000000" w:rsidRPr="00000000">
        <w:rPr>
          <w:b w:val="1"/>
          <w:rtl w:val="0"/>
        </w:rPr>
        <w:t xml:space="preserve">Shooter</w:t>
      </w:r>
      <w:r w:rsidDel="00000000" w:rsidR="00000000" w:rsidRPr="00000000">
        <w:rPr>
          <w:rtl w:val="0"/>
        </w:rPr>
        <w:t xml:space="preserve"> straight towards the </w:t>
      </w:r>
      <w:r w:rsidDel="00000000" w:rsidR="00000000" w:rsidRPr="00000000">
        <w:rPr>
          <w:b w:val="1"/>
          <w:rtl w:val="0"/>
        </w:rPr>
        <w:t xml:space="preserve">Player Character</w:t>
      </w:r>
      <w:r w:rsidDel="00000000" w:rsidR="00000000" w:rsidRPr="00000000">
        <w:rPr>
          <w:rtl w:val="0"/>
        </w:rPr>
        <w:t xml:space="preserve"> and begins the charging process again.</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Enemy Projectile</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-409574</wp:posOffset>
            </wp:positionH>
            <wp:positionV relativeFrom="paragraph">
              <wp:posOffset>0</wp:posOffset>
            </wp:positionV>
            <wp:extent cx="76200" cy="76200"/>
            <wp:effectExtent b="0" l="0" r="0" t="0"/>
            <wp:wrapSquare wrapText="bothSides" distB="114300" distT="114300" distL="114300" distR="114300"/>
            <wp:docPr id="1" name="image05.png"/>
            <a:graphic>
              <a:graphicData uri="http://schemas.openxmlformats.org/drawingml/2006/picture">
                <pic:pic>
                  <pic:nvPicPr>
                    <pic:cNvPr id="0" name="image05.png"/>
                    <pic:cNvPicPr preferRelativeResize="0"/>
                  </pic:nvPicPr>
                  <pic:blipFill>
                    <a:blip r:embed="rId11"/>
                    <a:srcRect b="0" l="0" r="0" t="0"/>
                    <a:stretch>
                      <a:fillRect/>
                    </a:stretch>
                  </pic:blipFill>
                  <pic:spPr>
                    <a:xfrm>
                      <a:off x="0" y="0"/>
                      <a:ext cx="76200" cy="7620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t xml:space="preserve">The </w:t>
      </w:r>
      <w:r w:rsidDel="00000000" w:rsidR="00000000" w:rsidRPr="00000000">
        <w:rPr>
          <w:b w:val="1"/>
          <w:rtl w:val="0"/>
        </w:rPr>
        <w:t xml:space="preserve">Enemy Projectile</w:t>
      </w:r>
      <w:r w:rsidDel="00000000" w:rsidR="00000000" w:rsidRPr="00000000">
        <w:rPr>
          <w:rtl w:val="0"/>
        </w:rPr>
        <w:t xml:space="preserve"> fired measures 8x8 pixels and takes 3 seconds to reach the </w:t>
      </w:r>
      <w:r w:rsidDel="00000000" w:rsidR="00000000" w:rsidRPr="00000000">
        <w:rPr>
          <w:b w:val="1"/>
          <w:rtl w:val="0"/>
        </w:rPr>
        <w:t xml:space="preserve">Player Character</w:t>
      </w:r>
      <w:r w:rsidDel="00000000" w:rsidR="00000000" w:rsidRPr="00000000">
        <w:rPr>
          <w:rtl w:val="0"/>
        </w:rPr>
        <w:t xml:space="preserve">, at which point it inflicts 5 damage to the </w:t>
      </w:r>
      <w:r w:rsidDel="00000000" w:rsidR="00000000" w:rsidRPr="00000000">
        <w:rPr>
          <w:b w:val="1"/>
          <w:rtl w:val="0"/>
        </w:rPr>
        <w:t xml:space="preserve">Player Character</w:t>
      </w:r>
      <w:r w:rsidDel="00000000" w:rsidR="00000000" w:rsidRPr="00000000">
        <w:rPr>
          <w:rtl w:val="0"/>
        </w:rPr>
        <w:t xml:space="preserve"> and despawns.</w:t>
      </w:r>
    </w:p>
    <w:p w:rsidR="00000000" w:rsidDel="00000000" w:rsidP="00000000" w:rsidRDefault="00000000" w:rsidRPr="00000000">
      <w:pPr>
        <w:spacing w:line="360" w:lineRule="auto"/>
        <w:contextualSpacing w:val="0"/>
      </w:pPr>
      <w:r w:rsidDel="00000000" w:rsidR="00000000" w:rsidRPr="00000000">
        <w:rPr>
          <w:rtl w:val="0"/>
        </w:rPr>
        <w:t xml:space="preserve">The </w:t>
      </w:r>
      <w:r w:rsidDel="00000000" w:rsidR="00000000" w:rsidRPr="00000000">
        <w:rPr>
          <w:b w:val="1"/>
          <w:rtl w:val="0"/>
        </w:rPr>
        <w:t xml:space="preserve">Enemy Projectile</w:t>
      </w:r>
      <w:r w:rsidDel="00000000" w:rsidR="00000000" w:rsidRPr="00000000">
        <w:rPr>
          <w:rtl w:val="0"/>
        </w:rPr>
        <w:t xml:space="preserve"> can collide with the </w:t>
      </w:r>
      <w:r w:rsidDel="00000000" w:rsidR="00000000" w:rsidRPr="00000000">
        <w:rPr>
          <w:b w:val="1"/>
          <w:rtl w:val="0"/>
        </w:rPr>
        <w:t xml:space="preserve">Player Projectile</w:t>
      </w:r>
      <w:r w:rsidDel="00000000" w:rsidR="00000000" w:rsidRPr="00000000">
        <w:rPr>
          <w:rtl w:val="0"/>
        </w:rPr>
        <w:t xml:space="preserve">, this cancels the two out, causing both to despawn.</w:t>
      </w:r>
      <w:r w:rsidDel="00000000" w:rsidR="00000000" w:rsidRPr="00000000">
        <w:drawing>
          <wp:anchor allowOverlap="1" behindDoc="0" distB="114300" distT="114300" distL="114300" distR="114300" hidden="0" layoutInCell="0" locked="0" relativeHeight="0" simplePos="0">
            <wp:simplePos x="0" y="0"/>
            <wp:positionH relativeFrom="margin">
              <wp:posOffset>-866774</wp:posOffset>
            </wp:positionH>
            <wp:positionV relativeFrom="paragraph">
              <wp:posOffset>438150</wp:posOffset>
            </wp:positionV>
            <wp:extent cx="609600" cy="609600"/>
            <wp:effectExtent b="0" l="0" r="0" t="0"/>
            <wp:wrapSquare wrapText="bothSides" distB="114300" distT="114300" distL="114300" distR="114300"/>
            <wp:docPr id="2" name="image06.png"/>
            <a:graphic>
              <a:graphicData uri="http://schemas.openxmlformats.org/drawingml/2006/picture">
                <pic:pic>
                  <pic:nvPicPr>
                    <pic:cNvPr id="0" name="image06.png"/>
                    <pic:cNvPicPr preferRelativeResize="0"/>
                  </pic:nvPicPr>
                  <pic:blipFill>
                    <a:blip r:embed="rId12"/>
                    <a:srcRect b="0" l="0" r="0" t="0"/>
                    <a:stretch>
                      <a:fillRect/>
                    </a:stretch>
                  </pic:blipFill>
                  <pic:spPr>
                    <a:xfrm>
                      <a:off x="0" y="0"/>
                      <a:ext cx="609600" cy="609600"/>
                    </a:xfrm>
                    <a:prstGeom prst="rect"/>
                    <a:ln/>
                  </pic:spPr>
                </pic:pic>
              </a:graphicData>
            </a:graphic>
          </wp:anchor>
        </w:drawing>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Tank</w:t>
      </w:r>
    </w:p>
    <w:p w:rsidR="00000000" w:rsidDel="00000000" w:rsidP="00000000" w:rsidRDefault="00000000" w:rsidRPr="00000000">
      <w:pPr>
        <w:spacing w:line="360" w:lineRule="auto"/>
        <w:contextualSpacing w:val="0"/>
      </w:pPr>
      <w:r w:rsidDel="00000000" w:rsidR="00000000" w:rsidRPr="00000000">
        <w:rPr>
          <w:rtl w:val="0"/>
        </w:rPr>
        <w:t xml:space="preserve">Sprite and collision size is 64x64 pixels.</w:t>
      </w:r>
    </w:p>
    <w:p w:rsidR="00000000" w:rsidDel="00000000" w:rsidP="00000000" w:rsidRDefault="00000000" w:rsidRPr="00000000">
      <w:pPr>
        <w:spacing w:line="360" w:lineRule="auto"/>
        <w:contextualSpacing w:val="0"/>
      </w:pPr>
      <w:r w:rsidDel="00000000" w:rsidR="00000000" w:rsidRPr="00000000">
        <w:rPr>
          <w:rtl w:val="0"/>
        </w:rPr>
        <w:t xml:space="preserve">Has a Health value of 10.</w:t>
      </w:r>
    </w:p>
    <w:p w:rsidR="00000000" w:rsidDel="00000000" w:rsidP="00000000" w:rsidRDefault="00000000" w:rsidRPr="00000000">
      <w:pPr>
        <w:spacing w:line="360" w:lineRule="auto"/>
        <w:contextualSpacing w:val="0"/>
      </w:pPr>
      <w:r w:rsidDel="00000000" w:rsidR="00000000" w:rsidRPr="00000000">
        <w:rPr>
          <w:rtl w:val="0"/>
        </w:rPr>
        <w:t xml:space="preserve">It takes the </w:t>
      </w:r>
      <w:r w:rsidDel="00000000" w:rsidR="00000000" w:rsidRPr="00000000">
        <w:rPr>
          <w:b w:val="1"/>
          <w:rtl w:val="0"/>
        </w:rPr>
        <w:t xml:space="preserve">Tank</w:t>
      </w:r>
      <w:r w:rsidDel="00000000" w:rsidR="00000000" w:rsidRPr="00000000">
        <w:rPr>
          <w:rtl w:val="0"/>
        </w:rPr>
        <w:t xml:space="preserve"> 8 seconds to reach the </w:t>
      </w:r>
      <w:r w:rsidDel="00000000" w:rsidR="00000000" w:rsidRPr="00000000">
        <w:rPr>
          <w:b w:val="1"/>
          <w:rtl w:val="0"/>
        </w:rPr>
        <w:t xml:space="preserve">Player Character</w:t>
      </w:r>
      <w:r w:rsidDel="00000000" w:rsidR="00000000" w:rsidRPr="00000000">
        <w:rPr>
          <w:rtl w:val="0"/>
        </w:rPr>
        <w:t xml:space="preserve"> after being spawned.</w:t>
      </w:r>
    </w:p>
    <w:p w:rsidR="00000000" w:rsidDel="00000000" w:rsidP="00000000" w:rsidRDefault="00000000" w:rsidRPr="00000000">
      <w:pPr>
        <w:spacing w:line="360" w:lineRule="auto"/>
        <w:contextualSpacing w:val="0"/>
      </w:pPr>
      <w:r w:rsidDel="00000000" w:rsidR="00000000" w:rsidRPr="00000000">
        <w:rPr>
          <w:rtl w:val="0"/>
        </w:rPr>
        <w:t xml:space="preserve">Upon colliding with the </w:t>
      </w:r>
      <w:r w:rsidDel="00000000" w:rsidR="00000000" w:rsidRPr="00000000">
        <w:rPr>
          <w:b w:val="1"/>
          <w:rtl w:val="0"/>
        </w:rPr>
        <w:t xml:space="preserve">Player Character</w:t>
      </w:r>
      <w:r w:rsidDel="00000000" w:rsidR="00000000" w:rsidRPr="00000000">
        <w:rPr>
          <w:rtl w:val="0"/>
        </w:rPr>
        <w:t xml:space="preserve">, the </w:t>
      </w:r>
      <w:r w:rsidDel="00000000" w:rsidR="00000000" w:rsidRPr="00000000">
        <w:rPr>
          <w:b w:val="1"/>
          <w:rtl w:val="0"/>
        </w:rPr>
        <w:t xml:space="preserve">Player Character</w:t>
      </w:r>
      <w:r w:rsidDel="00000000" w:rsidR="00000000" w:rsidRPr="00000000">
        <w:rPr>
          <w:rtl w:val="0"/>
        </w:rPr>
        <w:t xml:space="preserve"> takes 50 damage and the </w:t>
      </w:r>
      <w:r w:rsidDel="00000000" w:rsidR="00000000" w:rsidRPr="00000000">
        <w:rPr>
          <w:b w:val="1"/>
          <w:rtl w:val="0"/>
        </w:rPr>
        <w:t xml:space="preserve">Tank</w:t>
      </w:r>
      <w:r w:rsidDel="00000000" w:rsidR="00000000" w:rsidRPr="00000000">
        <w:rPr>
          <w:rtl w:val="0"/>
        </w:rPr>
        <w:t xml:space="preserve"> despawns.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Game Start</w:t>
      </w:r>
    </w:p>
    <w:p w:rsidR="00000000" w:rsidDel="00000000" w:rsidP="00000000" w:rsidRDefault="00000000" w:rsidRPr="00000000">
      <w:pPr>
        <w:spacing w:line="360" w:lineRule="auto"/>
        <w:contextualSpacing w:val="0"/>
      </w:pPr>
      <w:r w:rsidDel="00000000" w:rsidR="00000000" w:rsidRPr="00000000">
        <w:rPr>
          <w:rtl w:val="0"/>
        </w:rPr>
        <w:t xml:space="preserve">After booting up the game, the player is presented with the message “Press any button to begin.”. Doing so will begin a 3 second countdown before the first </w:t>
      </w:r>
      <w:r w:rsidDel="00000000" w:rsidR="00000000" w:rsidRPr="00000000">
        <w:rPr>
          <w:b w:val="1"/>
          <w:rtl w:val="0"/>
        </w:rPr>
        <w:t xml:space="preserve">Wave</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This first screen is black with white text.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Waves</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Initial Wave</w:t>
      </w:r>
    </w:p>
    <w:p w:rsidR="00000000" w:rsidDel="00000000" w:rsidP="00000000" w:rsidRDefault="00000000" w:rsidRPr="00000000">
      <w:pPr>
        <w:spacing w:line="360" w:lineRule="auto"/>
        <w:contextualSpacing w:val="0"/>
      </w:pPr>
      <w:r w:rsidDel="00000000" w:rsidR="00000000" w:rsidRPr="00000000">
        <w:rPr>
          <w:rtl w:val="0"/>
        </w:rPr>
        <w:t xml:space="preserve">The first </w:t>
      </w:r>
      <w:r w:rsidDel="00000000" w:rsidR="00000000" w:rsidRPr="00000000">
        <w:rPr>
          <w:b w:val="1"/>
          <w:rtl w:val="0"/>
        </w:rPr>
        <w:t xml:space="preserve">Wave</w:t>
      </w:r>
      <w:r w:rsidDel="00000000" w:rsidR="00000000" w:rsidRPr="00000000">
        <w:rPr>
          <w:rtl w:val="0"/>
        </w:rPr>
        <w:t xml:space="preserve"> always consists of three </w:t>
      </w:r>
      <w:r w:rsidDel="00000000" w:rsidR="00000000" w:rsidRPr="00000000">
        <w:rPr>
          <w:b w:val="1"/>
          <w:rtl w:val="0"/>
        </w:rPr>
        <w:t xml:space="preserve">Enemies</w:t>
      </w:r>
      <w:r w:rsidDel="00000000" w:rsidR="00000000" w:rsidRPr="00000000">
        <w:rPr>
          <w:rtl w:val="0"/>
        </w:rPr>
        <w:t xml:space="preserve">, one </w:t>
      </w:r>
      <w:r w:rsidDel="00000000" w:rsidR="00000000" w:rsidRPr="00000000">
        <w:rPr>
          <w:b w:val="1"/>
          <w:rtl w:val="0"/>
        </w:rPr>
        <w:t xml:space="preserve">Tank</w:t>
      </w:r>
      <w:r w:rsidDel="00000000" w:rsidR="00000000" w:rsidRPr="00000000">
        <w:rPr>
          <w:rtl w:val="0"/>
        </w:rPr>
        <w:t xml:space="preserve">, one </w:t>
      </w:r>
      <w:r w:rsidDel="00000000" w:rsidR="00000000" w:rsidRPr="00000000">
        <w:rPr>
          <w:b w:val="1"/>
          <w:rtl w:val="0"/>
        </w:rPr>
        <w:t xml:space="preserve">Rusher</w:t>
      </w:r>
      <w:r w:rsidDel="00000000" w:rsidR="00000000" w:rsidRPr="00000000">
        <w:rPr>
          <w:rtl w:val="0"/>
        </w:rPr>
        <w:t xml:space="preserve"> and one </w:t>
      </w:r>
      <w:r w:rsidDel="00000000" w:rsidR="00000000" w:rsidRPr="00000000">
        <w:rPr>
          <w:b w:val="1"/>
          <w:rtl w:val="0"/>
        </w:rPr>
        <w:t xml:space="preserve">Shooter</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Following Waves</w:t>
      </w:r>
    </w:p>
    <w:p w:rsidR="00000000" w:rsidDel="00000000" w:rsidP="00000000" w:rsidRDefault="00000000" w:rsidRPr="00000000">
      <w:pPr>
        <w:spacing w:line="360" w:lineRule="auto"/>
        <w:contextualSpacing w:val="0"/>
      </w:pPr>
      <w:r w:rsidDel="00000000" w:rsidR="00000000" w:rsidRPr="00000000">
        <w:rPr>
          <w:rtl w:val="0"/>
        </w:rPr>
        <w:t xml:space="preserve">Upon all the </w:t>
      </w:r>
      <w:r w:rsidDel="00000000" w:rsidR="00000000" w:rsidRPr="00000000">
        <w:rPr>
          <w:b w:val="1"/>
          <w:rtl w:val="0"/>
        </w:rPr>
        <w:t xml:space="preserve">Enemies</w:t>
      </w:r>
      <w:r w:rsidDel="00000000" w:rsidR="00000000" w:rsidRPr="00000000">
        <w:rPr>
          <w:rtl w:val="0"/>
        </w:rPr>
        <w:t xml:space="preserve"> in the </w:t>
      </w:r>
      <w:r w:rsidDel="00000000" w:rsidR="00000000" w:rsidRPr="00000000">
        <w:rPr>
          <w:b w:val="1"/>
          <w:rtl w:val="0"/>
        </w:rPr>
        <w:t xml:space="preserve">Initial</w:t>
      </w:r>
      <w:r w:rsidDel="00000000" w:rsidR="00000000" w:rsidRPr="00000000">
        <w:rPr>
          <w:rtl w:val="0"/>
        </w:rPr>
        <w:t xml:space="preserve"> </w:t>
      </w:r>
      <w:r w:rsidDel="00000000" w:rsidR="00000000" w:rsidRPr="00000000">
        <w:rPr>
          <w:b w:val="1"/>
          <w:rtl w:val="0"/>
        </w:rPr>
        <w:t xml:space="preserve">Wave</w:t>
      </w:r>
      <w:r w:rsidDel="00000000" w:rsidR="00000000" w:rsidRPr="00000000">
        <w:rPr>
          <w:rtl w:val="0"/>
        </w:rPr>
        <w:t xml:space="preserve"> having been defeated (Either by being shot and killed or hitting the </w:t>
      </w:r>
      <w:r w:rsidDel="00000000" w:rsidR="00000000" w:rsidRPr="00000000">
        <w:rPr>
          <w:b w:val="1"/>
          <w:rtl w:val="0"/>
        </w:rPr>
        <w:t xml:space="preserve">Player Character</w:t>
      </w:r>
      <w:r w:rsidDel="00000000" w:rsidR="00000000" w:rsidRPr="00000000">
        <w:rPr>
          <w:rtl w:val="0"/>
        </w:rPr>
        <w:t xml:space="preserve"> and despawning), a new 3 second countdown begins, after which a wave consisting of a random setup of the three different </w:t>
      </w:r>
      <w:r w:rsidDel="00000000" w:rsidR="00000000" w:rsidRPr="00000000">
        <w:rPr>
          <w:b w:val="1"/>
          <w:rtl w:val="0"/>
        </w:rPr>
        <w:t xml:space="preserve">Enemy</w:t>
      </w:r>
      <w:r w:rsidDel="00000000" w:rsidR="00000000" w:rsidRPr="00000000">
        <w:rPr>
          <w:rtl w:val="0"/>
        </w:rPr>
        <w:t xml:space="preserve"> types appear on the </w:t>
      </w:r>
      <w:r w:rsidDel="00000000" w:rsidR="00000000" w:rsidRPr="00000000">
        <w:rPr>
          <w:b w:val="1"/>
          <w:rtl w:val="0"/>
        </w:rPr>
        <w:t xml:space="preserve">Spawn Points</w:t>
      </w:r>
      <w:r w:rsidDel="00000000" w:rsidR="00000000" w:rsidRPr="00000000">
        <w:rPr>
          <w:rtl w:val="0"/>
        </w:rPr>
        <w:t xml:space="preserve"> along the sides of the gaming area.</w:t>
      </w:r>
    </w:p>
    <w:p w:rsidR="00000000" w:rsidDel="00000000" w:rsidP="00000000" w:rsidRDefault="00000000" w:rsidRPr="00000000">
      <w:pPr>
        <w:spacing w:line="360" w:lineRule="auto"/>
        <w:contextualSpacing w:val="0"/>
      </w:pPr>
      <w:r w:rsidDel="00000000" w:rsidR="00000000" w:rsidRPr="00000000">
        <w:rPr>
          <w:rtl w:val="0"/>
        </w:rPr>
        <w:t xml:space="preserve">This first random </w:t>
      </w:r>
      <w:r w:rsidDel="00000000" w:rsidR="00000000" w:rsidRPr="00000000">
        <w:rPr>
          <w:b w:val="1"/>
          <w:rtl w:val="0"/>
        </w:rPr>
        <w:t xml:space="preserve">Wave</w:t>
      </w:r>
      <w:r w:rsidDel="00000000" w:rsidR="00000000" w:rsidRPr="00000000">
        <w:rPr>
          <w:rtl w:val="0"/>
        </w:rPr>
        <w:t xml:space="preserve"> consists of 3 </w:t>
      </w:r>
      <w:r w:rsidDel="00000000" w:rsidR="00000000" w:rsidRPr="00000000">
        <w:rPr>
          <w:b w:val="1"/>
          <w:rtl w:val="0"/>
        </w:rPr>
        <w:t xml:space="preserve">Enemies</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Upon this first random </w:t>
      </w:r>
      <w:r w:rsidDel="00000000" w:rsidR="00000000" w:rsidRPr="00000000">
        <w:rPr>
          <w:b w:val="1"/>
          <w:rtl w:val="0"/>
        </w:rPr>
        <w:t xml:space="preserve">Wave</w:t>
      </w:r>
      <w:r w:rsidDel="00000000" w:rsidR="00000000" w:rsidRPr="00000000">
        <w:rPr>
          <w:rtl w:val="0"/>
        </w:rPr>
        <w:t xml:space="preserve"> being completed, the game repeats the same formulae of countdown, spawn, play until the game ends.</w:t>
      </w:r>
    </w:p>
    <w:p w:rsidR="00000000" w:rsidDel="00000000" w:rsidP="00000000" w:rsidRDefault="00000000" w:rsidRPr="00000000">
      <w:pPr>
        <w:spacing w:line="360" w:lineRule="auto"/>
        <w:contextualSpacing w:val="0"/>
      </w:pPr>
      <w:r w:rsidDel="00000000" w:rsidR="00000000" w:rsidRPr="00000000">
        <w:rPr>
          <w:rtl w:val="0"/>
        </w:rPr>
        <w:t xml:space="preserve">Whenever the player defeats an entire </w:t>
      </w:r>
      <w:r w:rsidDel="00000000" w:rsidR="00000000" w:rsidRPr="00000000">
        <w:rPr>
          <w:b w:val="1"/>
          <w:rtl w:val="0"/>
        </w:rPr>
        <w:t xml:space="preserve">Wave</w:t>
      </w:r>
      <w:r w:rsidDel="00000000" w:rsidR="00000000" w:rsidRPr="00000000">
        <w:rPr>
          <w:rtl w:val="0"/>
        </w:rPr>
        <w:t xml:space="preserve"> without taking damage, 10 health is restored to the </w:t>
      </w:r>
      <w:r w:rsidDel="00000000" w:rsidR="00000000" w:rsidRPr="00000000">
        <w:rPr>
          <w:b w:val="1"/>
          <w:rtl w:val="0"/>
        </w:rPr>
        <w:t xml:space="preserve">Player Character</w:t>
      </w:r>
      <w:r w:rsidDel="00000000" w:rsidR="00000000" w:rsidRPr="00000000">
        <w:rPr>
          <w:rtl w:val="0"/>
        </w:rPr>
        <w:t xml:space="preserve"> and the</w:t>
      </w:r>
      <w:ins w:author="Gabriel Nilsson" w:id="0" w:date="2016-11-02T21:28:25Z">
        <w:r w:rsidDel="00000000" w:rsidR="00000000" w:rsidRPr="00000000">
          <w:rPr>
            <w:rtl w:val="0"/>
          </w:rPr>
          <w:t xml:space="preserve"> wave size</w:t>
        </w:r>
      </w:ins>
      <w:r w:rsidDel="00000000" w:rsidR="00000000" w:rsidRPr="00000000">
        <w:rPr>
          <w:rtl w:val="0"/>
        </w:rPr>
        <w:t xml:space="preserve"> is increased by 1 for all upcoming </w:t>
      </w:r>
      <w:r w:rsidDel="00000000" w:rsidR="00000000" w:rsidRPr="00000000">
        <w:rPr>
          <w:b w:val="1"/>
          <w:rtl w:val="0"/>
        </w:rPr>
        <w:t xml:space="preserve">Waves</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Whenever a new </w:t>
      </w:r>
      <w:r w:rsidDel="00000000" w:rsidR="00000000" w:rsidRPr="00000000">
        <w:rPr>
          <w:b w:val="1"/>
          <w:rtl w:val="0"/>
        </w:rPr>
        <w:t xml:space="preserve">Wave</w:t>
      </w:r>
      <w:r w:rsidDel="00000000" w:rsidR="00000000" w:rsidRPr="00000000">
        <w:rPr>
          <w:rtl w:val="0"/>
        </w:rPr>
        <w:t xml:space="preserve"> is spawned, the game will check the current “wave_size” and summon that many random </w:t>
      </w:r>
      <w:r w:rsidDel="00000000" w:rsidR="00000000" w:rsidRPr="00000000">
        <w:rPr>
          <w:b w:val="1"/>
          <w:rtl w:val="0"/>
        </w:rPr>
        <w:t xml:space="preserve">Enemies</w:t>
      </w:r>
      <w:r w:rsidDel="00000000" w:rsidR="00000000" w:rsidRPr="00000000">
        <w:rPr>
          <w:rtl w:val="0"/>
        </w:rPr>
        <w:t xml:space="preserve"> at random </w:t>
      </w:r>
      <w:r w:rsidDel="00000000" w:rsidR="00000000" w:rsidRPr="00000000">
        <w:rPr>
          <w:b w:val="1"/>
          <w:rtl w:val="0"/>
        </w:rPr>
        <w:t xml:space="preserve">Spawn Points</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t xml:space="preserve">A maximum of 16 </w:t>
      </w:r>
      <w:r w:rsidDel="00000000" w:rsidR="00000000" w:rsidRPr="00000000">
        <w:rPr>
          <w:b w:val="1"/>
          <w:rtl w:val="0"/>
        </w:rPr>
        <w:t xml:space="preserve">Enemies</w:t>
      </w:r>
      <w:r w:rsidDel="00000000" w:rsidR="00000000" w:rsidRPr="00000000">
        <w:rPr>
          <w:rtl w:val="0"/>
        </w:rPr>
        <w:t xml:space="preserve"> can be spawned per </w:t>
      </w:r>
      <w:r w:rsidDel="00000000" w:rsidR="00000000" w:rsidRPr="00000000">
        <w:rPr>
          <w:b w:val="1"/>
          <w:rtl w:val="0"/>
        </w:rPr>
        <w:t xml:space="preserve">Wave</w:t>
      </w:r>
      <w:r w:rsidDel="00000000" w:rsidR="00000000" w:rsidRPr="00000000">
        <w:rPr>
          <w:rtl w:val="0"/>
        </w:rPr>
        <w:t xml:space="preserve">. This is also the maximum the “wave_size” variable can reach, further perfect rounds will still grant 10 health to the player but will not cause more enemies to spawn.</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Game Over Screen</w:t>
      </w:r>
    </w:p>
    <w:p w:rsidR="00000000" w:rsidDel="00000000" w:rsidP="00000000" w:rsidRDefault="00000000" w:rsidRPr="00000000">
      <w:pPr>
        <w:spacing w:line="360" w:lineRule="auto"/>
        <w:contextualSpacing w:val="0"/>
      </w:pPr>
      <w:r w:rsidDel="00000000" w:rsidR="00000000" w:rsidRPr="00000000">
        <w:rPr>
          <w:rtl w:val="0"/>
        </w:rPr>
        <w:t xml:space="preserve">Upon the </w:t>
      </w:r>
      <w:r w:rsidDel="00000000" w:rsidR="00000000" w:rsidRPr="00000000">
        <w:rPr>
          <w:b w:val="1"/>
          <w:rtl w:val="0"/>
        </w:rPr>
        <w:t xml:space="preserve">Player Character</w:t>
      </w:r>
      <w:r w:rsidDel="00000000" w:rsidR="00000000" w:rsidRPr="00000000">
        <w:rPr>
          <w:rtl w:val="0"/>
        </w:rPr>
        <w:t xml:space="preserve"> being reduced to 0 health, the game switches to the </w:t>
      </w:r>
      <w:r w:rsidDel="00000000" w:rsidR="00000000" w:rsidRPr="00000000">
        <w:rPr>
          <w:b w:val="1"/>
          <w:rtl w:val="0"/>
        </w:rPr>
        <w:t xml:space="preserve">Game Over Screen</w:t>
      </w:r>
      <w:r w:rsidDel="00000000" w:rsidR="00000000" w:rsidRPr="00000000">
        <w:rPr>
          <w:rtl w:val="0"/>
        </w:rPr>
        <w:t xml:space="preserve">. This is a black screen with white text.</w:t>
      </w:r>
    </w:p>
    <w:p w:rsidR="00000000" w:rsidDel="00000000" w:rsidP="00000000" w:rsidRDefault="00000000" w:rsidRPr="00000000">
      <w:pPr>
        <w:spacing w:line="360" w:lineRule="auto"/>
        <w:contextualSpacing w:val="0"/>
      </w:pPr>
      <w:r w:rsidDel="00000000" w:rsidR="00000000" w:rsidRPr="00000000">
        <w:rPr>
          <w:rtl w:val="0"/>
        </w:rPr>
        <w:t xml:space="preserve">On this screen the message “Game Over” is displayed, together an assortment of with stats for the current session;</w:t>
      </w:r>
    </w:p>
    <w:p w:rsidR="00000000" w:rsidDel="00000000" w:rsidP="00000000" w:rsidRDefault="00000000" w:rsidRPr="00000000">
      <w:pPr>
        <w:spacing w:line="360" w:lineRule="auto"/>
        <w:contextualSpacing w:val="0"/>
      </w:pPr>
      <w:r w:rsidDel="00000000" w:rsidR="00000000" w:rsidRPr="00000000">
        <w:rPr>
          <w:rtl w:val="0"/>
        </w:rPr>
        <w:t xml:space="preserve">Total number of </w:t>
      </w:r>
      <w:r w:rsidDel="00000000" w:rsidR="00000000" w:rsidRPr="00000000">
        <w:rPr>
          <w:b w:val="1"/>
          <w:rtl w:val="0"/>
        </w:rPr>
        <w:t xml:space="preserve">Waves</w:t>
      </w:r>
      <w:r w:rsidDel="00000000" w:rsidR="00000000" w:rsidRPr="00000000">
        <w:rPr>
          <w:rtl w:val="0"/>
        </w:rPr>
        <w:t xml:space="preserve"> cleared</w:t>
      </w:r>
    </w:p>
    <w:p w:rsidR="00000000" w:rsidDel="00000000" w:rsidP="00000000" w:rsidRDefault="00000000" w:rsidRPr="00000000">
      <w:pPr>
        <w:spacing w:line="360" w:lineRule="auto"/>
        <w:contextualSpacing w:val="0"/>
      </w:pPr>
      <w:r w:rsidDel="00000000" w:rsidR="00000000" w:rsidRPr="00000000">
        <w:rPr>
          <w:b w:val="1"/>
          <w:rtl w:val="0"/>
        </w:rPr>
        <w:t xml:space="preserve">Waves</w:t>
      </w:r>
      <w:r w:rsidDel="00000000" w:rsidR="00000000" w:rsidRPr="00000000">
        <w:rPr>
          <w:rtl w:val="0"/>
        </w:rPr>
        <w:t xml:space="preserve"> perfected </w:t>
      </w:r>
      <w:r w:rsidDel="00000000" w:rsidR="00000000" w:rsidRPr="00000000">
        <w:rPr>
          <w:i w:val="1"/>
          <w:rtl w:val="0"/>
        </w:rPr>
        <w:t xml:space="preserve">(Defeated without taking damage)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Enemies</w:t>
      </w:r>
      <w:r w:rsidDel="00000000" w:rsidR="00000000" w:rsidRPr="00000000">
        <w:rPr>
          <w:rtl w:val="0"/>
        </w:rPr>
        <w:t xml:space="preserve"> killed</w:t>
      </w:r>
    </w:p>
    <w:p w:rsidR="00000000" w:rsidDel="00000000" w:rsidP="00000000" w:rsidRDefault="00000000" w:rsidRPr="00000000">
      <w:pPr>
        <w:spacing w:line="360" w:lineRule="auto"/>
        <w:contextualSpacing w:val="0"/>
      </w:pPr>
      <w:r w:rsidDel="00000000" w:rsidR="00000000" w:rsidRPr="00000000">
        <w:rPr>
          <w:rtl w:val="0"/>
        </w:rPr>
        <w:t xml:space="preserve">At the bottom is a “Press any key to try again” message</w:t>
      </w:r>
    </w:p>
    <w:p w:rsidR="00000000" w:rsidDel="00000000" w:rsidP="00000000" w:rsidRDefault="00000000" w:rsidRPr="00000000">
      <w:pPr>
        <w:spacing w:line="360" w:lineRule="auto"/>
        <w:contextualSpacing w:val="0"/>
      </w:pPr>
      <w:r w:rsidDel="00000000" w:rsidR="00000000" w:rsidRPr="00000000">
        <w:rPr>
          <w:rtl w:val="0"/>
        </w:rPr>
        <w:t xml:space="preserve">Pressing any key will cause the player to restart the game and begin the three second countdown for the first </w:t>
      </w:r>
      <w:r w:rsidDel="00000000" w:rsidR="00000000" w:rsidRPr="00000000">
        <w:rPr>
          <w:b w:val="1"/>
          <w:rtl w:val="0"/>
        </w:rPr>
        <w:t xml:space="preserve">Wave</w:t>
      </w:r>
      <w:r w:rsidDel="00000000" w:rsidR="00000000" w:rsidRPr="00000000">
        <w:rPr>
          <w:rtl w:val="0"/>
        </w:rPr>
        <w:t xml:space="preserve"> as described above.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Technical</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Controls</w:t>
      </w:r>
    </w:p>
    <w:p w:rsidR="00000000" w:rsidDel="00000000" w:rsidP="00000000" w:rsidRDefault="00000000" w:rsidRPr="00000000">
      <w:pPr>
        <w:spacing w:line="360" w:lineRule="auto"/>
        <w:contextualSpacing w:val="0"/>
      </w:pPr>
      <w:r w:rsidDel="00000000" w:rsidR="00000000" w:rsidRPr="00000000">
        <w:rPr>
          <w:rtl w:val="0"/>
        </w:rPr>
        <w:t xml:space="preserve">The player uses the mouse cursor to aim the shots, and left mouse button to fire.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Screen</w:t>
      </w:r>
    </w:p>
    <w:p w:rsidR="00000000" w:rsidDel="00000000" w:rsidP="00000000" w:rsidRDefault="00000000" w:rsidRPr="00000000">
      <w:pPr>
        <w:spacing w:line="360" w:lineRule="auto"/>
        <w:contextualSpacing w:val="0"/>
      </w:pPr>
      <w:r w:rsidDel="00000000" w:rsidR="00000000" w:rsidRPr="00000000">
        <w:rPr>
          <w:rtl w:val="0"/>
        </w:rPr>
        <w:t xml:space="preserve">1024x1024 or 512x512 pixels</w:t>
      </w:r>
    </w:p>
    <w:p w:rsidR="00000000" w:rsidDel="00000000" w:rsidP="00000000" w:rsidRDefault="00000000" w:rsidRPr="00000000">
      <w:pPr>
        <w:spacing w:line="360" w:lineRule="auto"/>
        <w:contextualSpacing w:val="0"/>
      </w:pPr>
      <w:r w:rsidDel="00000000" w:rsidR="00000000" w:rsidRPr="00000000">
        <w:rPr>
          <w:rtl w:val="0"/>
        </w:rPr>
        <w:t xml:space="preserve">At 512x512, all measurements and movement speeds are downscaled by 50% to fit the smaller screen format.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Hud</w:t>
      </w:r>
    </w:p>
    <w:p w:rsidR="00000000" w:rsidDel="00000000" w:rsidP="00000000" w:rsidRDefault="00000000" w:rsidRPr="00000000">
      <w:pPr>
        <w:spacing w:line="360" w:lineRule="auto"/>
        <w:contextualSpacing w:val="0"/>
      </w:pPr>
      <w:r w:rsidDel="00000000" w:rsidR="00000000" w:rsidRPr="00000000">
        <w:rPr>
          <w:rtl w:val="0"/>
        </w:rPr>
        <w:t xml:space="preserve">Indicators for;</w:t>
      </w:r>
    </w:p>
    <w:p w:rsidR="00000000" w:rsidDel="00000000" w:rsidP="00000000" w:rsidRDefault="00000000" w:rsidRPr="00000000">
      <w:pPr>
        <w:spacing w:line="360" w:lineRule="auto"/>
        <w:contextualSpacing w:val="0"/>
      </w:pPr>
      <w:r w:rsidDel="00000000" w:rsidR="00000000" w:rsidRPr="00000000">
        <w:rPr>
          <w:rtl w:val="0"/>
        </w:rPr>
        <w:t xml:space="preserve">At the top right corner of the screen.</w:t>
      </w:r>
    </w:p>
    <w:p w:rsidR="00000000" w:rsidDel="00000000" w:rsidP="00000000" w:rsidRDefault="00000000" w:rsidRPr="00000000">
      <w:pPr>
        <w:spacing w:line="360" w:lineRule="auto"/>
        <w:ind w:firstLine="720"/>
        <w:contextualSpacing w:val="0"/>
      </w:pPr>
      <w:r w:rsidDel="00000000" w:rsidR="00000000" w:rsidRPr="00000000">
        <w:rPr>
          <w:b w:val="1"/>
          <w:rtl w:val="0"/>
        </w:rPr>
        <w:t xml:space="preserve">Player Character</w:t>
      </w:r>
      <w:r w:rsidDel="00000000" w:rsidR="00000000" w:rsidRPr="00000000">
        <w:rPr>
          <w:rtl w:val="0"/>
        </w:rPr>
        <w:t xml:space="preserve"> current Health value</w:t>
      </w:r>
    </w:p>
    <w:p w:rsidR="00000000" w:rsidDel="00000000" w:rsidP="00000000" w:rsidRDefault="00000000" w:rsidRPr="00000000">
      <w:pPr>
        <w:spacing w:line="360" w:lineRule="auto"/>
        <w:contextualSpacing w:val="0"/>
      </w:pPr>
      <w:r w:rsidDel="00000000" w:rsidR="00000000" w:rsidRPr="00000000">
        <w:rPr>
          <w:rtl w:val="0"/>
        </w:rPr>
        <w:t xml:space="preserve">At the top left corner of the screen.</w:t>
      </w:r>
    </w:p>
    <w:p w:rsidR="00000000" w:rsidDel="00000000" w:rsidP="00000000" w:rsidRDefault="00000000" w:rsidRPr="00000000">
      <w:pPr>
        <w:spacing w:line="360" w:lineRule="auto"/>
        <w:ind w:firstLine="720"/>
        <w:contextualSpacing w:val="0"/>
      </w:pPr>
      <w:r w:rsidDel="00000000" w:rsidR="00000000" w:rsidRPr="00000000">
        <w:rPr>
          <w:rtl w:val="0"/>
        </w:rPr>
        <w:t xml:space="preserve">Number of </w:t>
      </w:r>
      <w:r w:rsidDel="00000000" w:rsidR="00000000" w:rsidRPr="00000000">
        <w:rPr>
          <w:b w:val="1"/>
          <w:rtl w:val="0"/>
        </w:rPr>
        <w:t xml:space="preserve">Enemies</w:t>
      </w:r>
      <w:r w:rsidDel="00000000" w:rsidR="00000000" w:rsidRPr="00000000">
        <w:rPr>
          <w:rtl w:val="0"/>
        </w:rPr>
        <w:t xml:space="preserve"> next </w:t>
      </w:r>
      <w:r w:rsidDel="00000000" w:rsidR="00000000" w:rsidRPr="00000000">
        <w:rPr>
          <w:b w:val="1"/>
          <w:rtl w:val="0"/>
        </w:rPr>
        <w:t xml:space="preserve">Wave</w:t>
      </w:r>
      <w:r w:rsidDel="00000000" w:rsidR="00000000" w:rsidRPr="00000000">
        <w:rPr>
          <w:rtl w:val="0"/>
        </w:rPr>
        <w:t xml:space="preserve">.</w:t>
      </w:r>
    </w:p>
    <w:p w:rsidR="00000000" w:rsidDel="00000000" w:rsidP="00000000" w:rsidRDefault="00000000" w:rsidRPr="00000000">
      <w:pPr>
        <w:spacing w:line="360" w:lineRule="auto"/>
        <w:ind w:firstLine="720"/>
        <w:contextualSpacing w:val="0"/>
      </w:pPr>
      <w:r w:rsidDel="00000000" w:rsidR="00000000" w:rsidRPr="00000000">
        <w:rPr>
          <w:rtl w:val="0"/>
        </w:rPr>
        <w:t xml:space="preserve">Countdown for next </w:t>
      </w:r>
      <w:r w:rsidDel="00000000" w:rsidR="00000000" w:rsidRPr="00000000">
        <w:rPr>
          <w:b w:val="1"/>
          <w:rtl w:val="0"/>
        </w:rPr>
        <w:t xml:space="preserve">Wave</w:t>
      </w:r>
      <w:r w:rsidDel="00000000" w:rsidR="00000000" w:rsidRPr="00000000">
        <w:rPr>
          <w:rtl w:val="0"/>
        </w:rPr>
        <w:t xml:space="preserve">.</w:t>
      </w:r>
    </w:p>
    <w:p w:rsidR="00000000" w:rsidDel="00000000" w:rsidP="00000000" w:rsidRDefault="00000000" w:rsidRPr="00000000">
      <w:pPr>
        <w:spacing w:line="360" w:lineRule="auto"/>
        <w:ind w:firstLine="720"/>
        <w:contextualSpacing w:val="0"/>
      </w:pPr>
      <w:r w:rsidDel="00000000" w:rsidR="00000000" w:rsidRPr="00000000">
        <w:rPr>
          <w:rtl w:val="0"/>
        </w:rPr>
        <w:t xml:space="preserve">Total number of </w:t>
      </w:r>
      <w:r w:rsidDel="00000000" w:rsidR="00000000" w:rsidRPr="00000000">
        <w:rPr>
          <w:b w:val="1"/>
          <w:rtl w:val="0"/>
        </w:rPr>
        <w:t xml:space="preserve">Waves</w:t>
      </w:r>
      <w:r w:rsidDel="00000000" w:rsidR="00000000" w:rsidRPr="00000000">
        <w:rPr>
          <w:rtl w:val="0"/>
        </w:rPr>
        <w:t xml:space="preserve"> defeated.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All Text</w:t>
      </w:r>
    </w:p>
    <w:p w:rsidR="00000000" w:rsidDel="00000000" w:rsidP="00000000" w:rsidRDefault="00000000" w:rsidRPr="00000000">
      <w:pPr>
        <w:spacing w:line="360" w:lineRule="auto"/>
        <w:contextualSpacing w:val="0"/>
      </w:pPr>
      <w:r w:rsidDel="00000000" w:rsidR="00000000" w:rsidRPr="00000000">
        <w:rPr>
          <w:rtl w:val="0"/>
        </w:rPr>
        <w:t xml:space="preserve">Text size: 48px</w:t>
      </w:r>
    </w:p>
    <w:p w:rsidR="00000000" w:rsidDel="00000000" w:rsidP="00000000" w:rsidRDefault="00000000" w:rsidRPr="00000000">
      <w:pPr>
        <w:spacing w:line="360" w:lineRule="auto"/>
        <w:contextualSpacing w:val="0"/>
      </w:pPr>
      <w:r w:rsidDel="00000000" w:rsidR="00000000" w:rsidRPr="00000000">
        <w:rPr>
          <w:rtl w:val="0"/>
        </w:rPr>
        <w:t xml:space="preserve">Text color: white with black outline</w:t>
      </w:r>
    </w:p>
    <w:p w:rsidR="00000000" w:rsidDel="00000000" w:rsidP="00000000" w:rsidRDefault="00000000" w:rsidRPr="00000000">
      <w:pPr>
        <w:spacing w:line="360" w:lineRule="auto"/>
        <w:contextualSpacing w:val="0"/>
      </w:pPr>
      <w:r w:rsidDel="00000000" w:rsidR="00000000" w:rsidRPr="00000000">
        <w:rPr>
          <w:rtl w:val="0"/>
        </w:rPr>
        <w:t xml:space="preserve">Text font: Arial</w:t>
      </w:r>
      <w:r w:rsidDel="00000000" w:rsidR="00000000" w:rsidRPr="00000000">
        <w:rPr>
          <w:rtl w:val="0"/>
        </w:rPr>
      </w:r>
    </w:p>
    <w:sectPr>
      <w:pgSz w:h="16834" w:w="11909"/>
      <w:pgMar w:bottom="1440" w:top="1440" w:left="2265" w:right="2265"/>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Gabriel Nilsson" w:id="0" w:date="2016-11-03T22:45: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interpret this as a square collision box and that is relevant to say explicitly. However, there is a disconnect between having a circular example enemy and implying a square hitbox. Then, the enemy can be hit where there isn't a graphic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05.png"/><Relationship Id="rId10" Type="http://schemas.openxmlformats.org/officeDocument/2006/relationships/image" Target="media/image09.png"/><Relationship Id="rId12" Type="http://schemas.openxmlformats.org/officeDocument/2006/relationships/image" Target="media/image06.png"/><Relationship Id="rId9" Type="http://schemas.openxmlformats.org/officeDocument/2006/relationships/image" Target="media/image08.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1.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